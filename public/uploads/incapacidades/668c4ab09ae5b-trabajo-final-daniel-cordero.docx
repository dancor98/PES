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085CB" w14:textId="77777777" w:rsidR="00FC4F46" w:rsidRPr="00C820FF" w:rsidRDefault="00FC4F46" w:rsidP="00C820FF">
      <w:pPr>
        <w:jc w:val="center"/>
        <w:rPr>
          <w:sz w:val="32"/>
          <w:szCs w:val="32"/>
        </w:rPr>
      </w:pPr>
      <w:r w:rsidRPr="00C820FF">
        <w:rPr>
          <w:sz w:val="32"/>
          <w:szCs w:val="32"/>
        </w:rPr>
        <w:t>UNIVERSIDAD LATINA DE COSTA RICA</w:t>
      </w:r>
    </w:p>
    <w:p w14:paraId="497988A6" w14:textId="77777777" w:rsidR="00FC4F46" w:rsidRPr="00C820FF" w:rsidRDefault="00FC4F46" w:rsidP="00C820FF">
      <w:pPr>
        <w:jc w:val="center"/>
        <w:rPr>
          <w:sz w:val="32"/>
          <w:szCs w:val="32"/>
        </w:rPr>
      </w:pPr>
      <w:r w:rsidRPr="00C820FF">
        <w:rPr>
          <w:sz w:val="32"/>
          <w:szCs w:val="32"/>
        </w:rPr>
        <w:t>FACULTAD DE TECNOLOGÍAS DE INFORMACIÓN Y COMUNICACIONES</w:t>
      </w:r>
    </w:p>
    <w:p w14:paraId="567C2238" w14:textId="77777777" w:rsidR="00C820FF" w:rsidRPr="00C820FF" w:rsidRDefault="00C820FF" w:rsidP="00C820FF">
      <w:pPr>
        <w:jc w:val="center"/>
        <w:rPr>
          <w:sz w:val="32"/>
          <w:szCs w:val="32"/>
        </w:rPr>
      </w:pPr>
    </w:p>
    <w:p w14:paraId="733996FB" w14:textId="77777777" w:rsidR="00FC4F46" w:rsidRPr="00C820FF" w:rsidRDefault="00FC4F46" w:rsidP="00C820FF">
      <w:pPr>
        <w:jc w:val="center"/>
        <w:rPr>
          <w:sz w:val="32"/>
          <w:szCs w:val="32"/>
        </w:rPr>
      </w:pPr>
      <w:r w:rsidRPr="00C820FF">
        <w:rPr>
          <w:sz w:val="32"/>
          <w:szCs w:val="32"/>
        </w:rPr>
        <w:t>INGENIERÍA DE SISTEMAS COMPUTACIONALES</w:t>
      </w:r>
    </w:p>
    <w:p w14:paraId="036216D2" w14:textId="77777777" w:rsidR="00FC4F46" w:rsidRDefault="00FC4F46" w:rsidP="00C820FF">
      <w:pPr>
        <w:jc w:val="center"/>
        <w:rPr>
          <w:sz w:val="32"/>
          <w:szCs w:val="32"/>
        </w:rPr>
      </w:pPr>
    </w:p>
    <w:p w14:paraId="65121EAC" w14:textId="77777777" w:rsidR="00C820FF" w:rsidRDefault="00C820FF" w:rsidP="00C820FF">
      <w:pPr>
        <w:jc w:val="center"/>
        <w:rPr>
          <w:sz w:val="32"/>
          <w:szCs w:val="32"/>
        </w:rPr>
      </w:pPr>
    </w:p>
    <w:p w14:paraId="032FA905" w14:textId="77777777" w:rsidR="00C820FF" w:rsidRDefault="00C820FF" w:rsidP="00C820FF">
      <w:pPr>
        <w:jc w:val="center"/>
        <w:rPr>
          <w:sz w:val="32"/>
          <w:szCs w:val="32"/>
        </w:rPr>
      </w:pPr>
    </w:p>
    <w:p w14:paraId="5673D3F2" w14:textId="77777777" w:rsidR="00C820FF" w:rsidRPr="00C820FF" w:rsidRDefault="00C820FF" w:rsidP="00C820FF">
      <w:pPr>
        <w:jc w:val="center"/>
        <w:rPr>
          <w:sz w:val="32"/>
          <w:szCs w:val="32"/>
        </w:rPr>
      </w:pPr>
    </w:p>
    <w:p w14:paraId="3496CE6C" w14:textId="3B6EBE67" w:rsidR="00FC4F46" w:rsidRPr="00C820FF" w:rsidRDefault="006007DB" w:rsidP="006007DB">
      <w:pPr>
        <w:jc w:val="center"/>
        <w:rPr>
          <w:sz w:val="32"/>
          <w:szCs w:val="32"/>
        </w:rPr>
      </w:pPr>
      <w:r>
        <w:rPr>
          <w:sz w:val="32"/>
          <w:szCs w:val="32"/>
        </w:rPr>
        <w:t>Creación de página interna para colaboradores y departamento de Recursos Humanos de la empresa CCM Soluciones en Servicios</w:t>
      </w:r>
    </w:p>
    <w:p w14:paraId="1879D81C" w14:textId="77777777" w:rsidR="00FC4F46" w:rsidRDefault="00FC4F46" w:rsidP="00C820FF">
      <w:pPr>
        <w:jc w:val="center"/>
        <w:rPr>
          <w:sz w:val="32"/>
          <w:szCs w:val="32"/>
        </w:rPr>
      </w:pPr>
    </w:p>
    <w:p w14:paraId="1564599B" w14:textId="77777777" w:rsidR="00C820FF" w:rsidRDefault="00C820FF" w:rsidP="00C820FF">
      <w:pPr>
        <w:jc w:val="center"/>
        <w:rPr>
          <w:sz w:val="32"/>
          <w:szCs w:val="32"/>
        </w:rPr>
      </w:pPr>
    </w:p>
    <w:p w14:paraId="45CE41F6" w14:textId="77777777" w:rsidR="00C820FF" w:rsidRDefault="00C820FF" w:rsidP="00C820FF">
      <w:pPr>
        <w:jc w:val="center"/>
        <w:rPr>
          <w:sz w:val="32"/>
          <w:szCs w:val="32"/>
        </w:rPr>
      </w:pPr>
    </w:p>
    <w:p w14:paraId="14C54C1E" w14:textId="77777777" w:rsidR="00C820FF" w:rsidRPr="00C820FF" w:rsidRDefault="00C820FF" w:rsidP="00C820FF">
      <w:pPr>
        <w:jc w:val="center"/>
        <w:rPr>
          <w:sz w:val="32"/>
          <w:szCs w:val="32"/>
        </w:rPr>
      </w:pPr>
    </w:p>
    <w:p w14:paraId="7005D4E4" w14:textId="1B2BCB79" w:rsidR="00FC4F46" w:rsidRPr="00C820FF" w:rsidRDefault="006007DB" w:rsidP="00C820FF">
      <w:pPr>
        <w:jc w:val="center"/>
        <w:rPr>
          <w:sz w:val="32"/>
          <w:szCs w:val="32"/>
        </w:rPr>
      </w:pPr>
      <w:r>
        <w:rPr>
          <w:sz w:val="32"/>
          <w:szCs w:val="32"/>
        </w:rPr>
        <w:t>Daniel Cordero Calderón</w:t>
      </w:r>
    </w:p>
    <w:p w14:paraId="2AC51F4C" w14:textId="77777777" w:rsidR="00FC4F46" w:rsidRDefault="00FC4F46" w:rsidP="00C820FF">
      <w:pPr>
        <w:jc w:val="center"/>
        <w:rPr>
          <w:sz w:val="32"/>
          <w:szCs w:val="32"/>
        </w:rPr>
      </w:pPr>
    </w:p>
    <w:p w14:paraId="674E72CF" w14:textId="77777777" w:rsidR="00C820FF" w:rsidRDefault="00C820FF" w:rsidP="00C820FF">
      <w:pPr>
        <w:jc w:val="center"/>
        <w:rPr>
          <w:sz w:val="32"/>
          <w:szCs w:val="32"/>
        </w:rPr>
      </w:pPr>
    </w:p>
    <w:p w14:paraId="479764FD" w14:textId="77777777" w:rsidR="00C820FF" w:rsidRDefault="00C820FF" w:rsidP="00C820FF">
      <w:pPr>
        <w:jc w:val="center"/>
        <w:rPr>
          <w:sz w:val="32"/>
          <w:szCs w:val="32"/>
        </w:rPr>
      </w:pPr>
    </w:p>
    <w:p w14:paraId="160A0612" w14:textId="77777777" w:rsidR="00C820FF" w:rsidRDefault="00C820FF" w:rsidP="00C820FF">
      <w:pPr>
        <w:jc w:val="center"/>
        <w:rPr>
          <w:sz w:val="32"/>
          <w:szCs w:val="32"/>
        </w:rPr>
      </w:pPr>
    </w:p>
    <w:p w14:paraId="199790F2" w14:textId="77777777" w:rsidR="00C820FF" w:rsidRPr="00C820FF" w:rsidRDefault="00C820FF" w:rsidP="00C820FF">
      <w:pPr>
        <w:jc w:val="center"/>
        <w:rPr>
          <w:sz w:val="32"/>
          <w:szCs w:val="32"/>
        </w:rPr>
      </w:pPr>
    </w:p>
    <w:p w14:paraId="66A0546D" w14:textId="77777777" w:rsidR="00FC4F46" w:rsidRPr="00C820FF" w:rsidRDefault="00FC4F46" w:rsidP="00C820FF">
      <w:pPr>
        <w:jc w:val="center"/>
        <w:rPr>
          <w:sz w:val="32"/>
          <w:szCs w:val="32"/>
        </w:rPr>
      </w:pPr>
      <w:r w:rsidRPr="00C820FF">
        <w:rPr>
          <w:sz w:val="32"/>
          <w:szCs w:val="32"/>
        </w:rPr>
        <w:t>Heredia</w:t>
      </w:r>
    </w:p>
    <w:p w14:paraId="2FD3C280" w14:textId="2F18228B" w:rsidR="00FC4F46" w:rsidRPr="00C820FF" w:rsidRDefault="00FC4F46" w:rsidP="00C820FF">
      <w:pPr>
        <w:jc w:val="center"/>
        <w:rPr>
          <w:sz w:val="32"/>
          <w:szCs w:val="32"/>
        </w:rPr>
      </w:pPr>
      <w:r w:rsidRPr="00C820FF">
        <w:rPr>
          <w:sz w:val="32"/>
          <w:szCs w:val="32"/>
        </w:rPr>
        <w:t>20</w:t>
      </w:r>
      <w:r w:rsidR="006007DB">
        <w:rPr>
          <w:sz w:val="32"/>
          <w:szCs w:val="32"/>
        </w:rPr>
        <w:t>24</w:t>
      </w:r>
    </w:p>
    <w:p w14:paraId="69D9675D" w14:textId="77777777" w:rsidR="00947D8C" w:rsidRPr="00C820FF" w:rsidRDefault="00947D8C" w:rsidP="00C820FF">
      <w:pPr>
        <w:jc w:val="center"/>
        <w:rPr>
          <w:sz w:val="32"/>
          <w:szCs w:val="32"/>
        </w:rPr>
        <w:sectPr w:rsidR="00947D8C" w:rsidRPr="00C820FF" w:rsidSect="00864517">
          <w:headerReference w:type="default" r:id="rId8"/>
          <w:footerReference w:type="default" r:id="rId9"/>
          <w:pgSz w:w="12240" w:h="15840"/>
          <w:pgMar w:top="1418" w:right="1701" w:bottom="1418" w:left="1701" w:header="709" w:footer="709" w:gutter="0"/>
          <w:cols w:space="708"/>
          <w:vAlign w:val="center"/>
          <w:titlePg/>
          <w:docGrid w:linePitch="360"/>
        </w:sectPr>
      </w:pPr>
    </w:p>
    <w:p w14:paraId="545F43D5" w14:textId="77777777" w:rsidR="00FC4F46" w:rsidRDefault="00AE0A72" w:rsidP="00CD3253">
      <w:pPr>
        <w:pStyle w:val="Heading1"/>
      </w:pPr>
      <w:bookmarkStart w:id="0" w:name="_Toc513891529"/>
      <w:bookmarkStart w:id="1" w:name="_Toc533694152"/>
      <w:r>
        <w:lastRenderedPageBreak/>
        <w:t>Hoja del tribunal</w:t>
      </w:r>
      <w:bookmarkEnd w:id="0"/>
      <w:bookmarkEnd w:id="1"/>
    </w:p>
    <w:p w14:paraId="65BA358B" w14:textId="77777777" w:rsidR="00947D8C" w:rsidRDefault="00947D8C">
      <w:r>
        <w:br w:type="page"/>
      </w:r>
    </w:p>
    <w:p w14:paraId="33A4F64E" w14:textId="77777777" w:rsidR="009811CA" w:rsidRDefault="009811CA" w:rsidP="009811CA">
      <w:pPr>
        <w:pStyle w:val="Heading1"/>
      </w:pPr>
      <w:bookmarkStart w:id="2" w:name="_Toc533694153"/>
      <w:bookmarkStart w:id="3" w:name="_Toc513891530"/>
      <w:r>
        <w:lastRenderedPageBreak/>
        <w:t>Cumplimiento de objetivos</w:t>
      </w:r>
      <w:bookmarkEnd w:id="2"/>
    </w:p>
    <w:p w14:paraId="5A89DBE3" w14:textId="77777777" w:rsidR="009811CA" w:rsidRDefault="009811CA">
      <w:pPr>
        <w:rPr>
          <w:rFonts w:ascii="Arial" w:eastAsiaTheme="majorEastAsia" w:hAnsi="Arial" w:cstheme="majorBidi"/>
          <w:b/>
          <w:szCs w:val="32"/>
        </w:rPr>
      </w:pPr>
      <w:r>
        <w:br w:type="page"/>
      </w:r>
    </w:p>
    <w:p w14:paraId="75C56D3A" w14:textId="77777777" w:rsidR="00FC4F46" w:rsidRDefault="00FC4F46" w:rsidP="00CD3253">
      <w:pPr>
        <w:pStyle w:val="Heading1"/>
      </w:pPr>
      <w:bookmarkStart w:id="4" w:name="_Toc533694154"/>
      <w:r>
        <w:lastRenderedPageBreak/>
        <w:t>Tutor</w:t>
      </w:r>
      <w:bookmarkEnd w:id="3"/>
      <w:bookmarkEnd w:id="4"/>
    </w:p>
    <w:p w14:paraId="31FC3B23" w14:textId="77777777" w:rsidR="00947D8C" w:rsidRDefault="00947D8C">
      <w:r>
        <w:br w:type="page"/>
      </w:r>
    </w:p>
    <w:p w14:paraId="34758B4D" w14:textId="77777777" w:rsidR="00FC4F46" w:rsidRDefault="00FC4F46" w:rsidP="00CD3253">
      <w:pPr>
        <w:pStyle w:val="Heading1"/>
      </w:pPr>
      <w:bookmarkStart w:id="5" w:name="_Toc513891531"/>
      <w:bookmarkStart w:id="6" w:name="_Toc533694155"/>
      <w:r>
        <w:lastRenderedPageBreak/>
        <w:t>Filólogo</w:t>
      </w:r>
      <w:bookmarkEnd w:id="5"/>
      <w:bookmarkEnd w:id="6"/>
    </w:p>
    <w:p w14:paraId="1C6DDDCB" w14:textId="77777777" w:rsidR="00947D8C" w:rsidRDefault="00947D8C">
      <w:r>
        <w:br w:type="page"/>
      </w:r>
    </w:p>
    <w:p w14:paraId="3DE27FE6" w14:textId="77777777" w:rsidR="00C820FF" w:rsidRDefault="00FC4F46" w:rsidP="00CD3253">
      <w:pPr>
        <w:pStyle w:val="Heading1"/>
      </w:pPr>
      <w:bookmarkStart w:id="7" w:name="_Toc513891532"/>
      <w:bookmarkStart w:id="8" w:name="_Toc533694156"/>
      <w:r>
        <w:lastRenderedPageBreak/>
        <w:t>Crai</w:t>
      </w:r>
      <w:bookmarkEnd w:id="7"/>
      <w:bookmarkEnd w:id="8"/>
    </w:p>
    <w:p w14:paraId="35517B83" w14:textId="77777777" w:rsidR="00C820FF" w:rsidRDefault="00C820FF">
      <w:r>
        <w:br w:type="page"/>
      </w:r>
    </w:p>
    <w:p w14:paraId="11FC2C15" w14:textId="77777777" w:rsidR="00C820FF" w:rsidRDefault="00C820FF" w:rsidP="00CD3253">
      <w:pPr>
        <w:pStyle w:val="Heading1"/>
      </w:pPr>
      <w:bookmarkStart w:id="9" w:name="_Toc513891533"/>
      <w:bookmarkStart w:id="10" w:name="_Toc533694157"/>
      <w:r>
        <w:lastRenderedPageBreak/>
        <w:t>Dedicatoria</w:t>
      </w:r>
      <w:bookmarkEnd w:id="9"/>
      <w:bookmarkEnd w:id="10"/>
    </w:p>
    <w:p w14:paraId="1233CCCA" w14:textId="77777777" w:rsidR="00C820FF" w:rsidRDefault="00C820FF">
      <w:r>
        <w:br w:type="page"/>
      </w:r>
    </w:p>
    <w:p w14:paraId="68442CD5" w14:textId="77777777" w:rsidR="00C820FF" w:rsidRDefault="00C820FF" w:rsidP="00CD3253">
      <w:pPr>
        <w:pStyle w:val="Heading1"/>
      </w:pPr>
      <w:bookmarkStart w:id="11" w:name="_Toc513891534"/>
      <w:bookmarkStart w:id="12" w:name="_Toc533694158"/>
      <w:r>
        <w:lastRenderedPageBreak/>
        <w:t>Agradecimientos</w:t>
      </w:r>
      <w:bookmarkEnd w:id="11"/>
      <w:bookmarkEnd w:id="12"/>
    </w:p>
    <w:p w14:paraId="1A78E436" w14:textId="77777777" w:rsidR="00C820FF" w:rsidRDefault="00C820FF">
      <w:r>
        <w:br w:type="page"/>
      </w:r>
    </w:p>
    <w:p w14:paraId="2AD7B69F" w14:textId="77777777" w:rsidR="00C820FF" w:rsidRDefault="00C820FF" w:rsidP="00430ACC">
      <w:pPr>
        <w:pStyle w:val="Heading1"/>
      </w:pPr>
      <w:bookmarkStart w:id="13" w:name="_Toc513891535"/>
      <w:bookmarkStart w:id="14" w:name="_Toc533694159"/>
      <w:r>
        <w:lastRenderedPageBreak/>
        <w:t>Índice</w:t>
      </w:r>
      <w:bookmarkEnd w:id="13"/>
      <w:bookmarkEnd w:id="14"/>
    </w:p>
    <w:p w14:paraId="3085C4C9" w14:textId="77777777" w:rsidR="00494332" w:rsidRDefault="00A70DA4">
      <w:pPr>
        <w:pStyle w:val="TO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533694152" w:history="1">
        <w:r w:rsidR="00494332" w:rsidRPr="00B100AC">
          <w:rPr>
            <w:rStyle w:val="Hyperlink"/>
            <w:noProof/>
          </w:rPr>
          <w:t>Hoja del tribunal</w:t>
        </w:r>
        <w:r w:rsidR="00494332">
          <w:rPr>
            <w:noProof/>
            <w:webHidden/>
          </w:rPr>
          <w:tab/>
        </w:r>
        <w:r w:rsidR="00494332">
          <w:rPr>
            <w:noProof/>
            <w:webHidden/>
          </w:rPr>
          <w:fldChar w:fldCharType="begin"/>
        </w:r>
        <w:r w:rsidR="00494332">
          <w:rPr>
            <w:noProof/>
            <w:webHidden/>
          </w:rPr>
          <w:instrText xml:space="preserve"> PAGEREF _Toc533694152 \h </w:instrText>
        </w:r>
        <w:r w:rsidR="00494332">
          <w:rPr>
            <w:noProof/>
            <w:webHidden/>
          </w:rPr>
        </w:r>
        <w:r w:rsidR="00494332">
          <w:rPr>
            <w:noProof/>
            <w:webHidden/>
          </w:rPr>
          <w:fldChar w:fldCharType="separate"/>
        </w:r>
        <w:r w:rsidR="00494332">
          <w:rPr>
            <w:noProof/>
            <w:webHidden/>
          </w:rPr>
          <w:t>ii</w:t>
        </w:r>
        <w:r w:rsidR="00494332">
          <w:rPr>
            <w:noProof/>
            <w:webHidden/>
          </w:rPr>
          <w:fldChar w:fldCharType="end"/>
        </w:r>
      </w:hyperlink>
    </w:p>
    <w:p w14:paraId="16DB1063"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53" w:history="1">
        <w:r w:rsidR="00494332" w:rsidRPr="00B100AC">
          <w:rPr>
            <w:rStyle w:val="Hyperlink"/>
            <w:noProof/>
          </w:rPr>
          <w:t>Cumplimiento de objetivos</w:t>
        </w:r>
        <w:r w:rsidR="00494332">
          <w:rPr>
            <w:noProof/>
            <w:webHidden/>
          </w:rPr>
          <w:tab/>
        </w:r>
        <w:r w:rsidR="00494332">
          <w:rPr>
            <w:noProof/>
            <w:webHidden/>
          </w:rPr>
          <w:fldChar w:fldCharType="begin"/>
        </w:r>
        <w:r w:rsidR="00494332">
          <w:rPr>
            <w:noProof/>
            <w:webHidden/>
          </w:rPr>
          <w:instrText xml:space="preserve"> PAGEREF _Toc533694153 \h </w:instrText>
        </w:r>
        <w:r w:rsidR="00494332">
          <w:rPr>
            <w:noProof/>
            <w:webHidden/>
          </w:rPr>
        </w:r>
        <w:r w:rsidR="00494332">
          <w:rPr>
            <w:noProof/>
            <w:webHidden/>
          </w:rPr>
          <w:fldChar w:fldCharType="separate"/>
        </w:r>
        <w:r w:rsidR="00494332">
          <w:rPr>
            <w:noProof/>
            <w:webHidden/>
          </w:rPr>
          <w:t>iii</w:t>
        </w:r>
        <w:r w:rsidR="00494332">
          <w:rPr>
            <w:noProof/>
            <w:webHidden/>
          </w:rPr>
          <w:fldChar w:fldCharType="end"/>
        </w:r>
      </w:hyperlink>
    </w:p>
    <w:p w14:paraId="6D1076BC"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54" w:history="1">
        <w:r w:rsidR="00494332" w:rsidRPr="00B100AC">
          <w:rPr>
            <w:rStyle w:val="Hyperlink"/>
            <w:noProof/>
          </w:rPr>
          <w:t>Tutor</w:t>
        </w:r>
        <w:r w:rsidR="00494332">
          <w:rPr>
            <w:noProof/>
            <w:webHidden/>
          </w:rPr>
          <w:tab/>
        </w:r>
        <w:r w:rsidR="00494332">
          <w:rPr>
            <w:noProof/>
            <w:webHidden/>
          </w:rPr>
          <w:fldChar w:fldCharType="begin"/>
        </w:r>
        <w:r w:rsidR="00494332">
          <w:rPr>
            <w:noProof/>
            <w:webHidden/>
          </w:rPr>
          <w:instrText xml:space="preserve"> PAGEREF _Toc533694154 \h </w:instrText>
        </w:r>
        <w:r w:rsidR="00494332">
          <w:rPr>
            <w:noProof/>
            <w:webHidden/>
          </w:rPr>
        </w:r>
        <w:r w:rsidR="00494332">
          <w:rPr>
            <w:noProof/>
            <w:webHidden/>
          </w:rPr>
          <w:fldChar w:fldCharType="separate"/>
        </w:r>
        <w:r w:rsidR="00494332">
          <w:rPr>
            <w:noProof/>
            <w:webHidden/>
          </w:rPr>
          <w:t>iv</w:t>
        </w:r>
        <w:r w:rsidR="00494332">
          <w:rPr>
            <w:noProof/>
            <w:webHidden/>
          </w:rPr>
          <w:fldChar w:fldCharType="end"/>
        </w:r>
      </w:hyperlink>
    </w:p>
    <w:p w14:paraId="2BA80328"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55" w:history="1">
        <w:r w:rsidR="00494332" w:rsidRPr="00B100AC">
          <w:rPr>
            <w:rStyle w:val="Hyperlink"/>
            <w:noProof/>
          </w:rPr>
          <w:t>Filólogo</w:t>
        </w:r>
        <w:r w:rsidR="00494332">
          <w:rPr>
            <w:noProof/>
            <w:webHidden/>
          </w:rPr>
          <w:tab/>
        </w:r>
        <w:r w:rsidR="00494332">
          <w:rPr>
            <w:noProof/>
            <w:webHidden/>
          </w:rPr>
          <w:fldChar w:fldCharType="begin"/>
        </w:r>
        <w:r w:rsidR="00494332">
          <w:rPr>
            <w:noProof/>
            <w:webHidden/>
          </w:rPr>
          <w:instrText xml:space="preserve"> PAGEREF _Toc533694155 \h </w:instrText>
        </w:r>
        <w:r w:rsidR="00494332">
          <w:rPr>
            <w:noProof/>
            <w:webHidden/>
          </w:rPr>
        </w:r>
        <w:r w:rsidR="00494332">
          <w:rPr>
            <w:noProof/>
            <w:webHidden/>
          </w:rPr>
          <w:fldChar w:fldCharType="separate"/>
        </w:r>
        <w:r w:rsidR="00494332">
          <w:rPr>
            <w:noProof/>
            <w:webHidden/>
          </w:rPr>
          <w:t>v</w:t>
        </w:r>
        <w:r w:rsidR="00494332">
          <w:rPr>
            <w:noProof/>
            <w:webHidden/>
          </w:rPr>
          <w:fldChar w:fldCharType="end"/>
        </w:r>
      </w:hyperlink>
    </w:p>
    <w:p w14:paraId="678DEEEB"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56" w:history="1">
        <w:r w:rsidR="00494332" w:rsidRPr="00B100AC">
          <w:rPr>
            <w:rStyle w:val="Hyperlink"/>
            <w:noProof/>
          </w:rPr>
          <w:t>Crai</w:t>
        </w:r>
        <w:r w:rsidR="00494332">
          <w:rPr>
            <w:noProof/>
            <w:webHidden/>
          </w:rPr>
          <w:tab/>
        </w:r>
        <w:r w:rsidR="00494332">
          <w:rPr>
            <w:noProof/>
            <w:webHidden/>
          </w:rPr>
          <w:fldChar w:fldCharType="begin"/>
        </w:r>
        <w:r w:rsidR="00494332">
          <w:rPr>
            <w:noProof/>
            <w:webHidden/>
          </w:rPr>
          <w:instrText xml:space="preserve"> PAGEREF _Toc533694156 \h </w:instrText>
        </w:r>
        <w:r w:rsidR="00494332">
          <w:rPr>
            <w:noProof/>
            <w:webHidden/>
          </w:rPr>
        </w:r>
        <w:r w:rsidR="00494332">
          <w:rPr>
            <w:noProof/>
            <w:webHidden/>
          </w:rPr>
          <w:fldChar w:fldCharType="separate"/>
        </w:r>
        <w:r w:rsidR="00494332">
          <w:rPr>
            <w:noProof/>
            <w:webHidden/>
          </w:rPr>
          <w:t>vi</w:t>
        </w:r>
        <w:r w:rsidR="00494332">
          <w:rPr>
            <w:noProof/>
            <w:webHidden/>
          </w:rPr>
          <w:fldChar w:fldCharType="end"/>
        </w:r>
      </w:hyperlink>
    </w:p>
    <w:p w14:paraId="4B13A1F6"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57" w:history="1">
        <w:r w:rsidR="00494332" w:rsidRPr="00B100AC">
          <w:rPr>
            <w:rStyle w:val="Hyperlink"/>
            <w:noProof/>
          </w:rPr>
          <w:t>Dedicatoria</w:t>
        </w:r>
        <w:r w:rsidR="00494332">
          <w:rPr>
            <w:noProof/>
            <w:webHidden/>
          </w:rPr>
          <w:tab/>
        </w:r>
        <w:r w:rsidR="00494332">
          <w:rPr>
            <w:noProof/>
            <w:webHidden/>
          </w:rPr>
          <w:fldChar w:fldCharType="begin"/>
        </w:r>
        <w:r w:rsidR="00494332">
          <w:rPr>
            <w:noProof/>
            <w:webHidden/>
          </w:rPr>
          <w:instrText xml:space="preserve"> PAGEREF _Toc533694157 \h </w:instrText>
        </w:r>
        <w:r w:rsidR="00494332">
          <w:rPr>
            <w:noProof/>
            <w:webHidden/>
          </w:rPr>
        </w:r>
        <w:r w:rsidR="00494332">
          <w:rPr>
            <w:noProof/>
            <w:webHidden/>
          </w:rPr>
          <w:fldChar w:fldCharType="separate"/>
        </w:r>
        <w:r w:rsidR="00494332">
          <w:rPr>
            <w:noProof/>
            <w:webHidden/>
          </w:rPr>
          <w:t>vii</w:t>
        </w:r>
        <w:r w:rsidR="00494332">
          <w:rPr>
            <w:noProof/>
            <w:webHidden/>
          </w:rPr>
          <w:fldChar w:fldCharType="end"/>
        </w:r>
      </w:hyperlink>
    </w:p>
    <w:p w14:paraId="4B39261F"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58" w:history="1">
        <w:r w:rsidR="00494332" w:rsidRPr="00B100AC">
          <w:rPr>
            <w:rStyle w:val="Hyperlink"/>
            <w:noProof/>
          </w:rPr>
          <w:t>Agradecimientos</w:t>
        </w:r>
        <w:r w:rsidR="00494332">
          <w:rPr>
            <w:noProof/>
            <w:webHidden/>
          </w:rPr>
          <w:tab/>
        </w:r>
        <w:r w:rsidR="00494332">
          <w:rPr>
            <w:noProof/>
            <w:webHidden/>
          </w:rPr>
          <w:fldChar w:fldCharType="begin"/>
        </w:r>
        <w:r w:rsidR="00494332">
          <w:rPr>
            <w:noProof/>
            <w:webHidden/>
          </w:rPr>
          <w:instrText xml:space="preserve"> PAGEREF _Toc533694158 \h </w:instrText>
        </w:r>
        <w:r w:rsidR="00494332">
          <w:rPr>
            <w:noProof/>
            <w:webHidden/>
          </w:rPr>
        </w:r>
        <w:r w:rsidR="00494332">
          <w:rPr>
            <w:noProof/>
            <w:webHidden/>
          </w:rPr>
          <w:fldChar w:fldCharType="separate"/>
        </w:r>
        <w:r w:rsidR="00494332">
          <w:rPr>
            <w:noProof/>
            <w:webHidden/>
          </w:rPr>
          <w:t>viii</w:t>
        </w:r>
        <w:r w:rsidR="00494332">
          <w:rPr>
            <w:noProof/>
            <w:webHidden/>
          </w:rPr>
          <w:fldChar w:fldCharType="end"/>
        </w:r>
      </w:hyperlink>
    </w:p>
    <w:p w14:paraId="6A783F3D"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59" w:history="1">
        <w:r w:rsidR="00494332" w:rsidRPr="00B100AC">
          <w:rPr>
            <w:rStyle w:val="Hyperlink"/>
            <w:noProof/>
          </w:rPr>
          <w:t>Índice</w:t>
        </w:r>
        <w:r w:rsidR="00494332">
          <w:rPr>
            <w:noProof/>
            <w:webHidden/>
          </w:rPr>
          <w:tab/>
        </w:r>
        <w:r w:rsidR="00494332">
          <w:rPr>
            <w:noProof/>
            <w:webHidden/>
          </w:rPr>
          <w:fldChar w:fldCharType="begin"/>
        </w:r>
        <w:r w:rsidR="00494332">
          <w:rPr>
            <w:noProof/>
            <w:webHidden/>
          </w:rPr>
          <w:instrText xml:space="preserve"> PAGEREF _Toc533694159 \h </w:instrText>
        </w:r>
        <w:r w:rsidR="00494332">
          <w:rPr>
            <w:noProof/>
            <w:webHidden/>
          </w:rPr>
        </w:r>
        <w:r w:rsidR="00494332">
          <w:rPr>
            <w:noProof/>
            <w:webHidden/>
          </w:rPr>
          <w:fldChar w:fldCharType="separate"/>
        </w:r>
        <w:r w:rsidR="00494332">
          <w:rPr>
            <w:noProof/>
            <w:webHidden/>
          </w:rPr>
          <w:t>ix</w:t>
        </w:r>
        <w:r w:rsidR="00494332">
          <w:rPr>
            <w:noProof/>
            <w:webHidden/>
          </w:rPr>
          <w:fldChar w:fldCharType="end"/>
        </w:r>
      </w:hyperlink>
    </w:p>
    <w:p w14:paraId="221EE80B"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60" w:history="1">
        <w:r w:rsidR="00494332" w:rsidRPr="00B100AC">
          <w:rPr>
            <w:rStyle w:val="Hyperlink"/>
            <w:noProof/>
          </w:rPr>
          <w:t>Índice Figuras</w:t>
        </w:r>
        <w:r w:rsidR="00494332">
          <w:rPr>
            <w:noProof/>
            <w:webHidden/>
          </w:rPr>
          <w:tab/>
        </w:r>
        <w:r w:rsidR="00494332">
          <w:rPr>
            <w:noProof/>
            <w:webHidden/>
          </w:rPr>
          <w:fldChar w:fldCharType="begin"/>
        </w:r>
        <w:r w:rsidR="00494332">
          <w:rPr>
            <w:noProof/>
            <w:webHidden/>
          </w:rPr>
          <w:instrText xml:space="preserve"> PAGEREF _Toc533694160 \h </w:instrText>
        </w:r>
        <w:r w:rsidR="00494332">
          <w:rPr>
            <w:noProof/>
            <w:webHidden/>
          </w:rPr>
        </w:r>
        <w:r w:rsidR="00494332">
          <w:rPr>
            <w:noProof/>
            <w:webHidden/>
          </w:rPr>
          <w:fldChar w:fldCharType="separate"/>
        </w:r>
        <w:r w:rsidR="00494332">
          <w:rPr>
            <w:noProof/>
            <w:webHidden/>
          </w:rPr>
          <w:t>xi</w:t>
        </w:r>
        <w:r w:rsidR="00494332">
          <w:rPr>
            <w:noProof/>
            <w:webHidden/>
          </w:rPr>
          <w:fldChar w:fldCharType="end"/>
        </w:r>
      </w:hyperlink>
    </w:p>
    <w:p w14:paraId="16B8C285"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61" w:history="1">
        <w:r w:rsidR="00494332" w:rsidRPr="00B100AC">
          <w:rPr>
            <w:rStyle w:val="Hyperlink"/>
            <w:noProof/>
          </w:rPr>
          <w:t>Índice de tablas</w:t>
        </w:r>
        <w:r w:rsidR="00494332">
          <w:rPr>
            <w:noProof/>
            <w:webHidden/>
          </w:rPr>
          <w:tab/>
        </w:r>
        <w:r w:rsidR="00494332">
          <w:rPr>
            <w:noProof/>
            <w:webHidden/>
          </w:rPr>
          <w:fldChar w:fldCharType="begin"/>
        </w:r>
        <w:r w:rsidR="00494332">
          <w:rPr>
            <w:noProof/>
            <w:webHidden/>
          </w:rPr>
          <w:instrText xml:space="preserve"> PAGEREF _Toc533694161 \h </w:instrText>
        </w:r>
        <w:r w:rsidR="00494332">
          <w:rPr>
            <w:noProof/>
            <w:webHidden/>
          </w:rPr>
        </w:r>
        <w:r w:rsidR="00494332">
          <w:rPr>
            <w:noProof/>
            <w:webHidden/>
          </w:rPr>
          <w:fldChar w:fldCharType="separate"/>
        </w:r>
        <w:r w:rsidR="00494332">
          <w:rPr>
            <w:noProof/>
            <w:webHidden/>
          </w:rPr>
          <w:t>xii</w:t>
        </w:r>
        <w:r w:rsidR="00494332">
          <w:rPr>
            <w:noProof/>
            <w:webHidden/>
          </w:rPr>
          <w:fldChar w:fldCharType="end"/>
        </w:r>
      </w:hyperlink>
    </w:p>
    <w:p w14:paraId="490B1799"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62" w:history="1">
        <w:r w:rsidR="00494332" w:rsidRPr="00B100AC">
          <w:rPr>
            <w:rStyle w:val="Hyperlink"/>
            <w:noProof/>
          </w:rPr>
          <w:t>Primera parte:  Problema y Propósito</w:t>
        </w:r>
        <w:r w:rsidR="00494332">
          <w:rPr>
            <w:noProof/>
            <w:webHidden/>
          </w:rPr>
          <w:tab/>
        </w:r>
        <w:r w:rsidR="00494332">
          <w:rPr>
            <w:noProof/>
            <w:webHidden/>
          </w:rPr>
          <w:fldChar w:fldCharType="begin"/>
        </w:r>
        <w:r w:rsidR="00494332">
          <w:rPr>
            <w:noProof/>
            <w:webHidden/>
          </w:rPr>
          <w:instrText xml:space="preserve"> PAGEREF _Toc533694162 \h </w:instrText>
        </w:r>
        <w:r w:rsidR="00494332">
          <w:rPr>
            <w:noProof/>
            <w:webHidden/>
          </w:rPr>
        </w:r>
        <w:r w:rsidR="00494332">
          <w:rPr>
            <w:noProof/>
            <w:webHidden/>
          </w:rPr>
          <w:fldChar w:fldCharType="separate"/>
        </w:r>
        <w:r w:rsidR="00494332">
          <w:rPr>
            <w:noProof/>
            <w:webHidden/>
          </w:rPr>
          <w:t>13</w:t>
        </w:r>
        <w:r w:rsidR="00494332">
          <w:rPr>
            <w:noProof/>
            <w:webHidden/>
          </w:rPr>
          <w:fldChar w:fldCharType="end"/>
        </w:r>
      </w:hyperlink>
    </w:p>
    <w:p w14:paraId="499513A9"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63" w:history="1">
        <w:r w:rsidR="00494332" w:rsidRPr="00B100AC">
          <w:rPr>
            <w:rStyle w:val="Hyperlink"/>
            <w:noProof/>
          </w:rPr>
          <w:t>Estado actual del caso</w:t>
        </w:r>
        <w:r w:rsidR="00494332">
          <w:rPr>
            <w:noProof/>
            <w:webHidden/>
          </w:rPr>
          <w:tab/>
        </w:r>
        <w:r w:rsidR="00494332">
          <w:rPr>
            <w:noProof/>
            <w:webHidden/>
          </w:rPr>
          <w:fldChar w:fldCharType="begin"/>
        </w:r>
        <w:r w:rsidR="00494332">
          <w:rPr>
            <w:noProof/>
            <w:webHidden/>
          </w:rPr>
          <w:instrText xml:space="preserve"> PAGEREF _Toc533694163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77201461"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64" w:history="1">
        <w:r w:rsidR="00494332" w:rsidRPr="00B100AC">
          <w:rPr>
            <w:rStyle w:val="Hyperlink"/>
            <w:noProof/>
          </w:rPr>
          <w:t>Formulación del problema</w:t>
        </w:r>
        <w:r w:rsidR="00494332">
          <w:rPr>
            <w:noProof/>
            <w:webHidden/>
          </w:rPr>
          <w:tab/>
        </w:r>
        <w:r w:rsidR="00494332">
          <w:rPr>
            <w:noProof/>
            <w:webHidden/>
          </w:rPr>
          <w:fldChar w:fldCharType="begin"/>
        </w:r>
        <w:r w:rsidR="00494332">
          <w:rPr>
            <w:noProof/>
            <w:webHidden/>
          </w:rPr>
          <w:instrText xml:space="preserve"> PAGEREF _Toc533694164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24BAD336"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65" w:history="1">
        <w:r w:rsidR="00494332" w:rsidRPr="00B100AC">
          <w:rPr>
            <w:rStyle w:val="Hyperlink"/>
            <w:noProof/>
          </w:rPr>
          <w:t>Problema general</w:t>
        </w:r>
        <w:r w:rsidR="00494332">
          <w:rPr>
            <w:noProof/>
            <w:webHidden/>
          </w:rPr>
          <w:tab/>
        </w:r>
        <w:r w:rsidR="00494332">
          <w:rPr>
            <w:noProof/>
            <w:webHidden/>
          </w:rPr>
          <w:fldChar w:fldCharType="begin"/>
        </w:r>
        <w:r w:rsidR="00494332">
          <w:rPr>
            <w:noProof/>
            <w:webHidden/>
          </w:rPr>
          <w:instrText xml:space="preserve"> PAGEREF _Toc533694165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2E458FC4"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66" w:history="1">
        <w:r w:rsidR="00494332" w:rsidRPr="00B100AC">
          <w:rPr>
            <w:rStyle w:val="Hyperlink"/>
            <w:noProof/>
          </w:rPr>
          <w:t>Problemas específicos</w:t>
        </w:r>
        <w:r w:rsidR="00494332">
          <w:rPr>
            <w:noProof/>
            <w:webHidden/>
          </w:rPr>
          <w:tab/>
        </w:r>
        <w:r w:rsidR="00494332">
          <w:rPr>
            <w:noProof/>
            <w:webHidden/>
          </w:rPr>
          <w:fldChar w:fldCharType="begin"/>
        </w:r>
        <w:r w:rsidR="00494332">
          <w:rPr>
            <w:noProof/>
            <w:webHidden/>
          </w:rPr>
          <w:instrText xml:space="preserve"> PAGEREF _Toc533694166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3DA9212E"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67" w:history="1">
        <w:r w:rsidR="00494332" w:rsidRPr="00B100AC">
          <w:rPr>
            <w:rStyle w:val="Hyperlink"/>
            <w:noProof/>
          </w:rPr>
          <w:t>Justificación de las herramientas usadas en el proyecto</w:t>
        </w:r>
        <w:r w:rsidR="00494332">
          <w:rPr>
            <w:noProof/>
            <w:webHidden/>
          </w:rPr>
          <w:tab/>
        </w:r>
        <w:r w:rsidR="00494332">
          <w:rPr>
            <w:noProof/>
            <w:webHidden/>
          </w:rPr>
          <w:fldChar w:fldCharType="begin"/>
        </w:r>
        <w:r w:rsidR="00494332">
          <w:rPr>
            <w:noProof/>
            <w:webHidden/>
          </w:rPr>
          <w:instrText xml:space="preserve"> PAGEREF _Toc533694167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1C6AA66C"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68" w:history="1">
        <w:r w:rsidR="00494332" w:rsidRPr="00B100AC">
          <w:rPr>
            <w:rStyle w:val="Hyperlink"/>
            <w:noProof/>
          </w:rPr>
          <w:t>Hardware a utilizar</w:t>
        </w:r>
        <w:r w:rsidR="00494332">
          <w:rPr>
            <w:noProof/>
            <w:webHidden/>
          </w:rPr>
          <w:tab/>
        </w:r>
        <w:r w:rsidR="00494332">
          <w:rPr>
            <w:noProof/>
            <w:webHidden/>
          </w:rPr>
          <w:fldChar w:fldCharType="begin"/>
        </w:r>
        <w:r w:rsidR="00494332">
          <w:rPr>
            <w:noProof/>
            <w:webHidden/>
          </w:rPr>
          <w:instrText xml:space="preserve"> PAGEREF _Toc533694168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427F465D"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69" w:history="1">
        <w:r w:rsidR="00494332" w:rsidRPr="00B100AC">
          <w:rPr>
            <w:rStyle w:val="Hyperlink"/>
            <w:noProof/>
          </w:rPr>
          <w:t>Software a Utilizar</w:t>
        </w:r>
        <w:r w:rsidR="00494332">
          <w:rPr>
            <w:noProof/>
            <w:webHidden/>
          </w:rPr>
          <w:tab/>
        </w:r>
        <w:r w:rsidR="00494332">
          <w:rPr>
            <w:noProof/>
            <w:webHidden/>
          </w:rPr>
          <w:fldChar w:fldCharType="begin"/>
        </w:r>
        <w:r w:rsidR="00494332">
          <w:rPr>
            <w:noProof/>
            <w:webHidden/>
          </w:rPr>
          <w:instrText xml:space="preserve"> PAGEREF _Toc533694169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27BB426A"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70" w:history="1">
        <w:r w:rsidR="00494332" w:rsidRPr="00B100AC">
          <w:rPr>
            <w:rStyle w:val="Hyperlink"/>
            <w:noProof/>
          </w:rPr>
          <w:t>Objetivo del proyecto</w:t>
        </w:r>
        <w:r w:rsidR="00494332">
          <w:rPr>
            <w:noProof/>
            <w:webHidden/>
          </w:rPr>
          <w:tab/>
        </w:r>
        <w:r w:rsidR="00494332">
          <w:rPr>
            <w:noProof/>
            <w:webHidden/>
          </w:rPr>
          <w:fldChar w:fldCharType="begin"/>
        </w:r>
        <w:r w:rsidR="00494332">
          <w:rPr>
            <w:noProof/>
            <w:webHidden/>
          </w:rPr>
          <w:instrText xml:space="preserve"> PAGEREF _Toc533694170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55EFB42C"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71" w:history="1">
        <w:r w:rsidR="00494332" w:rsidRPr="00B100AC">
          <w:rPr>
            <w:rStyle w:val="Hyperlink"/>
            <w:noProof/>
          </w:rPr>
          <w:t>Objetivo general</w:t>
        </w:r>
        <w:r w:rsidR="00494332">
          <w:rPr>
            <w:noProof/>
            <w:webHidden/>
          </w:rPr>
          <w:tab/>
        </w:r>
        <w:r w:rsidR="00494332">
          <w:rPr>
            <w:noProof/>
            <w:webHidden/>
          </w:rPr>
          <w:fldChar w:fldCharType="begin"/>
        </w:r>
        <w:r w:rsidR="00494332">
          <w:rPr>
            <w:noProof/>
            <w:webHidden/>
          </w:rPr>
          <w:instrText xml:space="preserve"> PAGEREF _Toc533694171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67DFE9C1"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72" w:history="1">
        <w:r w:rsidR="00494332" w:rsidRPr="00B100AC">
          <w:rPr>
            <w:rStyle w:val="Hyperlink"/>
            <w:noProof/>
          </w:rPr>
          <w:t>Objetivos específicos</w:t>
        </w:r>
        <w:r w:rsidR="00494332">
          <w:rPr>
            <w:noProof/>
            <w:webHidden/>
          </w:rPr>
          <w:tab/>
        </w:r>
        <w:r w:rsidR="00494332">
          <w:rPr>
            <w:noProof/>
            <w:webHidden/>
          </w:rPr>
          <w:fldChar w:fldCharType="begin"/>
        </w:r>
        <w:r w:rsidR="00494332">
          <w:rPr>
            <w:noProof/>
            <w:webHidden/>
          </w:rPr>
          <w:instrText xml:space="preserve"> PAGEREF _Toc533694172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14176EED"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73" w:history="1">
        <w:r w:rsidR="00494332" w:rsidRPr="00B100AC">
          <w:rPr>
            <w:rStyle w:val="Hyperlink"/>
            <w:noProof/>
          </w:rPr>
          <w:t>Alcances y limitaciones</w:t>
        </w:r>
        <w:r w:rsidR="00494332">
          <w:rPr>
            <w:noProof/>
            <w:webHidden/>
          </w:rPr>
          <w:tab/>
        </w:r>
        <w:r w:rsidR="00494332">
          <w:rPr>
            <w:noProof/>
            <w:webHidden/>
          </w:rPr>
          <w:fldChar w:fldCharType="begin"/>
        </w:r>
        <w:r w:rsidR="00494332">
          <w:rPr>
            <w:noProof/>
            <w:webHidden/>
          </w:rPr>
          <w:instrText xml:space="preserve"> PAGEREF _Toc533694173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62073D75"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74" w:history="1">
        <w:r w:rsidR="00494332" w:rsidRPr="00B100AC">
          <w:rPr>
            <w:rStyle w:val="Hyperlink"/>
            <w:noProof/>
          </w:rPr>
          <w:t>Alcances</w:t>
        </w:r>
        <w:r w:rsidR="00494332">
          <w:rPr>
            <w:noProof/>
            <w:webHidden/>
          </w:rPr>
          <w:tab/>
        </w:r>
        <w:r w:rsidR="00494332">
          <w:rPr>
            <w:noProof/>
            <w:webHidden/>
          </w:rPr>
          <w:fldChar w:fldCharType="begin"/>
        </w:r>
        <w:r w:rsidR="00494332">
          <w:rPr>
            <w:noProof/>
            <w:webHidden/>
          </w:rPr>
          <w:instrText xml:space="preserve"> PAGEREF _Toc533694174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4ACD96A8"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75" w:history="1">
        <w:r w:rsidR="00494332" w:rsidRPr="00B100AC">
          <w:rPr>
            <w:rStyle w:val="Hyperlink"/>
            <w:noProof/>
          </w:rPr>
          <w:t>Limitaciones</w:t>
        </w:r>
        <w:r w:rsidR="00494332">
          <w:rPr>
            <w:noProof/>
            <w:webHidden/>
          </w:rPr>
          <w:tab/>
        </w:r>
        <w:r w:rsidR="00494332">
          <w:rPr>
            <w:noProof/>
            <w:webHidden/>
          </w:rPr>
          <w:fldChar w:fldCharType="begin"/>
        </w:r>
        <w:r w:rsidR="00494332">
          <w:rPr>
            <w:noProof/>
            <w:webHidden/>
          </w:rPr>
          <w:instrText xml:space="preserve"> PAGEREF _Toc533694175 \h </w:instrText>
        </w:r>
        <w:r w:rsidR="00494332">
          <w:rPr>
            <w:noProof/>
            <w:webHidden/>
          </w:rPr>
        </w:r>
        <w:r w:rsidR="00494332">
          <w:rPr>
            <w:noProof/>
            <w:webHidden/>
          </w:rPr>
          <w:fldChar w:fldCharType="separate"/>
        </w:r>
        <w:r w:rsidR="00494332">
          <w:rPr>
            <w:noProof/>
            <w:webHidden/>
          </w:rPr>
          <w:t>14</w:t>
        </w:r>
        <w:r w:rsidR="00494332">
          <w:rPr>
            <w:noProof/>
            <w:webHidden/>
          </w:rPr>
          <w:fldChar w:fldCharType="end"/>
        </w:r>
      </w:hyperlink>
    </w:p>
    <w:p w14:paraId="4C198D1D"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76" w:history="1">
        <w:r w:rsidR="00494332" w:rsidRPr="00B100AC">
          <w:rPr>
            <w:rStyle w:val="Hyperlink"/>
            <w:noProof/>
          </w:rPr>
          <w:t>Segunda Parte: Marco situacional y Marco conceptual</w:t>
        </w:r>
        <w:r w:rsidR="00494332">
          <w:rPr>
            <w:noProof/>
            <w:webHidden/>
          </w:rPr>
          <w:tab/>
        </w:r>
        <w:r w:rsidR="00494332">
          <w:rPr>
            <w:noProof/>
            <w:webHidden/>
          </w:rPr>
          <w:fldChar w:fldCharType="begin"/>
        </w:r>
        <w:r w:rsidR="00494332">
          <w:rPr>
            <w:noProof/>
            <w:webHidden/>
          </w:rPr>
          <w:instrText xml:space="preserve"> PAGEREF _Toc533694176 \h </w:instrText>
        </w:r>
        <w:r w:rsidR="00494332">
          <w:rPr>
            <w:noProof/>
            <w:webHidden/>
          </w:rPr>
        </w:r>
        <w:r w:rsidR="00494332">
          <w:rPr>
            <w:noProof/>
            <w:webHidden/>
          </w:rPr>
          <w:fldChar w:fldCharType="separate"/>
        </w:r>
        <w:r w:rsidR="00494332">
          <w:rPr>
            <w:noProof/>
            <w:webHidden/>
          </w:rPr>
          <w:t>16</w:t>
        </w:r>
        <w:r w:rsidR="00494332">
          <w:rPr>
            <w:noProof/>
            <w:webHidden/>
          </w:rPr>
          <w:fldChar w:fldCharType="end"/>
        </w:r>
      </w:hyperlink>
    </w:p>
    <w:p w14:paraId="0B476276"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77" w:history="1">
        <w:r w:rsidR="00494332" w:rsidRPr="00B100AC">
          <w:rPr>
            <w:rStyle w:val="Hyperlink"/>
            <w:noProof/>
          </w:rPr>
          <w:t>Marco situacional</w:t>
        </w:r>
        <w:r w:rsidR="00494332">
          <w:rPr>
            <w:noProof/>
            <w:webHidden/>
          </w:rPr>
          <w:tab/>
        </w:r>
        <w:r w:rsidR="00494332">
          <w:rPr>
            <w:noProof/>
            <w:webHidden/>
          </w:rPr>
          <w:fldChar w:fldCharType="begin"/>
        </w:r>
        <w:r w:rsidR="00494332">
          <w:rPr>
            <w:noProof/>
            <w:webHidden/>
          </w:rPr>
          <w:instrText xml:space="preserve"> PAGEREF _Toc533694177 \h </w:instrText>
        </w:r>
        <w:r w:rsidR="00494332">
          <w:rPr>
            <w:noProof/>
            <w:webHidden/>
          </w:rPr>
        </w:r>
        <w:r w:rsidR="00494332">
          <w:rPr>
            <w:noProof/>
            <w:webHidden/>
          </w:rPr>
          <w:fldChar w:fldCharType="separate"/>
        </w:r>
        <w:r w:rsidR="00494332">
          <w:rPr>
            <w:noProof/>
            <w:webHidden/>
          </w:rPr>
          <w:t>17</w:t>
        </w:r>
        <w:r w:rsidR="00494332">
          <w:rPr>
            <w:noProof/>
            <w:webHidden/>
          </w:rPr>
          <w:fldChar w:fldCharType="end"/>
        </w:r>
      </w:hyperlink>
    </w:p>
    <w:p w14:paraId="4C9902F0"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78" w:history="1">
        <w:r w:rsidR="00494332" w:rsidRPr="00B100AC">
          <w:rPr>
            <w:rStyle w:val="Hyperlink"/>
            <w:noProof/>
          </w:rPr>
          <w:t>Institución</w:t>
        </w:r>
        <w:r w:rsidR="00494332">
          <w:rPr>
            <w:noProof/>
            <w:webHidden/>
          </w:rPr>
          <w:tab/>
        </w:r>
        <w:r w:rsidR="00494332">
          <w:rPr>
            <w:noProof/>
            <w:webHidden/>
          </w:rPr>
          <w:fldChar w:fldCharType="begin"/>
        </w:r>
        <w:r w:rsidR="00494332">
          <w:rPr>
            <w:noProof/>
            <w:webHidden/>
          </w:rPr>
          <w:instrText xml:space="preserve"> PAGEREF _Toc533694178 \h </w:instrText>
        </w:r>
        <w:r w:rsidR="00494332">
          <w:rPr>
            <w:noProof/>
            <w:webHidden/>
          </w:rPr>
        </w:r>
        <w:r w:rsidR="00494332">
          <w:rPr>
            <w:noProof/>
            <w:webHidden/>
          </w:rPr>
          <w:fldChar w:fldCharType="separate"/>
        </w:r>
        <w:r w:rsidR="00494332">
          <w:rPr>
            <w:noProof/>
            <w:webHidden/>
          </w:rPr>
          <w:t>17</w:t>
        </w:r>
        <w:r w:rsidR="00494332">
          <w:rPr>
            <w:noProof/>
            <w:webHidden/>
          </w:rPr>
          <w:fldChar w:fldCharType="end"/>
        </w:r>
      </w:hyperlink>
    </w:p>
    <w:p w14:paraId="25128243"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79" w:history="1">
        <w:r w:rsidR="00494332" w:rsidRPr="00B100AC">
          <w:rPr>
            <w:rStyle w:val="Hyperlink"/>
            <w:noProof/>
          </w:rPr>
          <w:t>Misión</w:t>
        </w:r>
        <w:r w:rsidR="00494332">
          <w:rPr>
            <w:noProof/>
            <w:webHidden/>
          </w:rPr>
          <w:tab/>
        </w:r>
        <w:r w:rsidR="00494332">
          <w:rPr>
            <w:noProof/>
            <w:webHidden/>
          </w:rPr>
          <w:fldChar w:fldCharType="begin"/>
        </w:r>
        <w:r w:rsidR="00494332">
          <w:rPr>
            <w:noProof/>
            <w:webHidden/>
          </w:rPr>
          <w:instrText xml:space="preserve"> PAGEREF _Toc533694179 \h </w:instrText>
        </w:r>
        <w:r w:rsidR="00494332">
          <w:rPr>
            <w:noProof/>
            <w:webHidden/>
          </w:rPr>
        </w:r>
        <w:r w:rsidR="00494332">
          <w:rPr>
            <w:noProof/>
            <w:webHidden/>
          </w:rPr>
          <w:fldChar w:fldCharType="separate"/>
        </w:r>
        <w:r w:rsidR="00494332">
          <w:rPr>
            <w:noProof/>
            <w:webHidden/>
          </w:rPr>
          <w:t>17</w:t>
        </w:r>
        <w:r w:rsidR="00494332">
          <w:rPr>
            <w:noProof/>
            <w:webHidden/>
          </w:rPr>
          <w:fldChar w:fldCharType="end"/>
        </w:r>
      </w:hyperlink>
    </w:p>
    <w:p w14:paraId="521C0C58"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80" w:history="1">
        <w:r w:rsidR="00494332" w:rsidRPr="00B100AC">
          <w:rPr>
            <w:rStyle w:val="Hyperlink"/>
            <w:noProof/>
          </w:rPr>
          <w:t>Visión</w:t>
        </w:r>
        <w:r w:rsidR="00494332">
          <w:rPr>
            <w:noProof/>
            <w:webHidden/>
          </w:rPr>
          <w:tab/>
        </w:r>
        <w:r w:rsidR="00494332">
          <w:rPr>
            <w:noProof/>
            <w:webHidden/>
          </w:rPr>
          <w:fldChar w:fldCharType="begin"/>
        </w:r>
        <w:r w:rsidR="00494332">
          <w:rPr>
            <w:noProof/>
            <w:webHidden/>
          </w:rPr>
          <w:instrText xml:space="preserve"> PAGEREF _Toc533694180 \h </w:instrText>
        </w:r>
        <w:r w:rsidR="00494332">
          <w:rPr>
            <w:noProof/>
            <w:webHidden/>
          </w:rPr>
        </w:r>
        <w:r w:rsidR="00494332">
          <w:rPr>
            <w:noProof/>
            <w:webHidden/>
          </w:rPr>
          <w:fldChar w:fldCharType="separate"/>
        </w:r>
        <w:r w:rsidR="00494332">
          <w:rPr>
            <w:noProof/>
            <w:webHidden/>
          </w:rPr>
          <w:t>17</w:t>
        </w:r>
        <w:r w:rsidR="00494332">
          <w:rPr>
            <w:noProof/>
            <w:webHidden/>
          </w:rPr>
          <w:fldChar w:fldCharType="end"/>
        </w:r>
      </w:hyperlink>
    </w:p>
    <w:p w14:paraId="19127B2A"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81" w:history="1">
        <w:r w:rsidR="00494332" w:rsidRPr="00B100AC">
          <w:rPr>
            <w:rStyle w:val="Hyperlink"/>
            <w:noProof/>
          </w:rPr>
          <w:t>Valores</w:t>
        </w:r>
        <w:r w:rsidR="00494332">
          <w:rPr>
            <w:noProof/>
            <w:webHidden/>
          </w:rPr>
          <w:tab/>
        </w:r>
        <w:r w:rsidR="00494332">
          <w:rPr>
            <w:noProof/>
            <w:webHidden/>
          </w:rPr>
          <w:fldChar w:fldCharType="begin"/>
        </w:r>
        <w:r w:rsidR="00494332">
          <w:rPr>
            <w:noProof/>
            <w:webHidden/>
          </w:rPr>
          <w:instrText xml:space="preserve"> PAGEREF _Toc533694181 \h </w:instrText>
        </w:r>
        <w:r w:rsidR="00494332">
          <w:rPr>
            <w:noProof/>
            <w:webHidden/>
          </w:rPr>
        </w:r>
        <w:r w:rsidR="00494332">
          <w:rPr>
            <w:noProof/>
            <w:webHidden/>
          </w:rPr>
          <w:fldChar w:fldCharType="separate"/>
        </w:r>
        <w:r w:rsidR="00494332">
          <w:rPr>
            <w:noProof/>
            <w:webHidden/>
          </w:rPr>
          <w:t>17</w:t>
        </w:r>
        <w:r w:rsidR="00494332">
          <w:rPr>
            <w:noProof/>
            <w:webHidden/>
          </w:rPr>
          <w:fldChar w:fldCharType="end"/>
        </w:r>
      </w:hyperlink>
    </w:p>
    <w:p w14:paraId="750BC303"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82" w:history="1">
        <w:r w:rsidR="00494332" w:rsidRPr="00B100AC">
          <w:rPr>
            <w:rStyle w:val="Hyperlink"/>
            <w:noProof/>
          </w:rPr>
          <w:t>Estructura organizacional</w:t>
        </w:r>
        <w:r w:rsidR="00494332">
          <w:rPr>
            <w:noProof/>
            <w:webHidden/>
          </w:rPr>
          <w:tab/>
        </w:r>
        <w:r w:rsidR="00494332">
          <w:rPr>
            <w:noProof/>
            <w:webHidden/>
          </w:rPr>
          <w:fldChar w:fldCharType="begin"/>
        </w:r>
        <w:r w:rsidR="00494332">
          <w:rPr>
            <w:noProof/>
            <w:webHidden/>
          </w:rPr>
          <w:instrText xml:space="preserve"> PAGEREF _Toc533694182 \h </w:instrText>
        </w:r>
        <w:r w:rsidR="00494332">
          <w:rPr>
            <w:noProof/>
            <w:webHidden/>
          </w:rPr>
        </w:r>
        <w:r w:rsidR="00494332">
          <w:rPr>
            <w:noProof/>
            <w:webHidden/>
          </w:rPr>
          <w:fldChar w:fldCharType="separate"/>
        </w:r>
        <w:r w:rsidR="00494332">
          <w:rPr>
            <w:noProof/>
            <w:webHidden/>
          </w:rPr>
          <w:t>17</w:t>
        </w:r>
        <w:r w:rsidR="00494332">
          <w:rPr>
            <w:noProof/>
            <w:webHidden/>
          </w:rPr>
          <w:fldChar w:fldCharType="end"/>
        </w:r>
      </w:hyperlink>
    </w:p>
    <w:p w14:paraId="5F45323D"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83" w:history="1">
        <w:r w:rsidR="00494332" w:rsidRPr="00B100AC">
          <w:rPr>
            <w:rStyle w:val="Hyperlink"/>
            <w:noProof/>
          </w:rPr>
          <w:t>Marco teórico</w:t>
        </w:r>
        <w:r w:rsidR="00494332">
          <w:rPr>
            <w:noProof/>
            <w:webHidden/>
          </w:rPr>
          <w:tab/>
        </w:r>
        <w:r w:rsidR="00494332">
          <w:rPr>
            <w:noProof/>
            <w:webHidden/>
          </w:rPr>
          <w:fldChar w:fldCharType="begin"/>
        </w:r>
        <w:r w:rsidR="00494332">
          <w:rPr>
            <w:noProof/>
            <w:webHidden/>
          </w:rPr>
          <w:instrText xml:space="preserve"> PAGEREF _Toc533694183 \h </w:instrText>
        </w:r>
        <w:r w:rsidR="00494332">
          <w:rPr>
            <w:noProof/>
            <w:webHidden/>
          </w:rPr>
        </w:r>
        <w:r w:rsidR="00494332">
          <w:rPr>
            <w:noProof/>
            <w:webHidden/>
          </w:rPr>
          <w:fldChar w:fldCharType="separate"/>
        </w:r>
        <w:r w:rsidR="00494332">
          <w:rPr>
            <w:noProof/>
            <w:webHidden/>
          </w:rPr>
          <w:t>17</w:t>
        </w:r>
        <w:r w:rsidR="00494332">
          <w:rPr>
            <w:noProof/>
            <w:webHidden/>
          </w:rPr>
          <w:fldChar w:fldCharType="end"/>
        </w:r>
      </w:hyperlink>
    </w:p>
    <w:p w14:paraId="7CA53A94"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84" w:history="1">
        <w:r w:rsidR="00494332" w:rsidRPr="00B100AC">
          <w:rPr>
            <w:rStyle w:val="Hyperlink"/>
            <w:noProof/>
          </w:rPr>
          <w:t>Tercera Parte: Metodología</w:t>
        </w:r>
        <w:r w:rsidR="00494332">
          <w:rPr>
            <w:noProof/>
            <w:webHidden/>
          </w:rPr>
          <w:tab/>
        </w:r>
        <w:r w:rsidR="00494332">
          <w:rPr>
            <w:noProof/>
            <w:webHidden/>
          </w:rPr>
          <w:fldChar w:fldCharType="begin"/>
        </w:r>
        <w:r w:rsidR="00494332">
          <w:rPr>
            <w:noProof/>
            <w:webHidden/>
          </w:rPr>
          <w:instrText xml:space="preserve"> PAGEREF _Toc533694184 \h </w:instrText>
        </w:r>
        <w:r w:rsidR="00494332">
          <w:rPr>
            <w:noProof/>
            <w:webHidden/>
          </w:rPr>
        </w:r>
        <w:r w:rsidR="00494332">
          <w:rPr>
            <w:noProof/>
            <w:webHidden/>
          </w:rPr>
          <w:fldChar w:fldCharType="separate"/>
        </w:r>
        <w:r w:rsidR="00494332">
          <w:rPr>
            <w:noProof/>
            <w:webHidden/>
          </w:rPr>
          <w:t>18</w:t>
        </w:r>
        <w:r w:rsidR="00494332">
          <w:rPr>
            <w:noProof/>
            <w:webHidden/>
          </w:rPr>
          <w:fldChar w:fldCharType="end"/>
        </w:r>
      </w:hyperlink>
    </w:p>
    <w:p w14:paraId="69C53999"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85" w:history="1">
        <w:r w:rsidR="00494332" w:rsidRPr="00B100AC">
          <w:rPr>
            <w:rStyle w:val="Hyperlink"/>
            <w:noProof/>
          </w:rPr>
          <w:t>Sujetos y Fuentes de Información</w:t>
        </w:r>
        <w:r w:rsidR="00494332">
          <w:rPr>
            <w:noProof/>
            <w:webHidden/>
          </w:rPr>
          <w:tab/>
        </w:r>
        <w:r w:rsidR="00494332">
          <w:rPr>
            <w:noProof/>
            <w:webHidden/>
          </w:rPr>
          <w:fldChar w:fldCharType="begin"/>
        </w:r>
        <w:r w:rsidR="00494332">
          <w:rPr>
            <w:noProof/>
            <w:webHidden/>
          </w:rPr>
          <w:instrText xml:space="preserve"> PAGEREF _Toc533694185 \h </w:instrText>
        </w:r>
        <w:r w:rsidR="00494332">
          <w:rPr>
            <w:noProof/>
            <w:webHidden/>
          </w:rPr>
        </w:r>
        <w:r w:rsidR="00494332">
          <w:rPr>
            <w:noProof/>
            <w:webHidden/>
          </w:rPr>
          <w:fldChar w:fldCharType="separate"/>
        </w:r>
        <w:r w:rsidR="00494332">
          <w:rPr>
            <w:noProof/>
            <w:webHidden/>
          </w:rPr>
          <w:t>19</w:t>
        </w:r>
        <w:r w:rsidR="00494332">
          <w:rPr>
            <w:noProof/>
            <w:webHidden/>
          </w:rPr>
          <w:fldChar w:fldCharType="end"/>
        </w:r>
      </w:hyperlink>
    </w:p>
    <w:p w14:paraId="4E3F89E8"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86" w:history="1">
        <w:r w:rsidR="00494332" w:rsidRPr="00B100AC">
          <w:rPr>
            <w:rStyle w:val="Hyperlink"/>
            <w:noProof/>
          </w:rPr>
          <w:t>Sujetos</w:t>
        </w:r>
        <w:r w:rsidR="00494332">
          <w:rPr>
            <w:noProof/>
            <w:webHidden/>
          </w:rPr>
          <w:tab/>
        </w:r>
        <w:r w:rsidR="00494332">
          <w:rPr>
            <w:noProof/>
            <w:webHidden/>
          </w:rPr>
          <w:fldChar w:fldCharType="begin"/>
        </w:r>
        <w:r w:rsidR="00494332">
          <w:rPr>
            <w:noProof/>
            <w:webHidden/>
          </w:rPr>
          <w:instrText xml:space="preserve"> PAGEREF _Toc533694186 \h </w:instrText>
        </w:r>
        <w:r w:rsidR="00494332">
          <w:rPr>
            <w:noProof/>
            <w:webHidden/>
          </w:rPr>
        </w:r>
        <w:r w:rsidR="00494332">
          <w:rPr>
            <w:noProof/>
            <w:webHidden/>
          </w:rPr>
          <w:fldChar w:fldCharType="separate"/>
        </w:r>
        <w:r w:rsidR="00494332">
          <w:rPr>
            <w:noProof/>
            <w:webHidden/>
          </w:rPr>
          <w:t>19</w:t>
        </w:r>
        <w:r w:rsidR="00494332">
          <w:rPr>
            <w:noProof/>
            <w:webHidden/>
          </w:rPr>
          <w:fldChar w:fldCharType="end"/>
        </w:r>
      </w:hyperlink>
    </w:p>
    <w:p w14:paraId="769A75A0"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87" w:history="1">
        <w:r w:rsidR="00494332" w:rsidRPr="00B100AC">
          <w:rPr>
            <w:rStyle w:val="Hyperlink"/>
            <w:noProof/>
          </w:rPr>
          <w:t>Fuentes de Información</w:t>
        </w:r>
        <w:r w:rsidR="00494332">
          <w:rPr>
            <w:noProof/>
            <w:webHidden/>
          </w:rPr>
          <w:tab/>
        </w:r>
        <w:r w:rsidR="00494332">
          <w:rPr>
            <w:noProof/>
            <w:webHidden/>
          </w:rPr>
          <w:fldChar w:fldCharType="begin"/>
        </w:r>
        <w:r w:rsidR="00494332">
          <w:rPr>
            <w:noProof/>
            <w:webHidden/>
          </w:rPr>
          <w:instrText xml:space="preserve"> PAGEREF _Toc533694187 \h </w:instrText>
        </w:r>
        <w:r w:rsidR="00494332">
          <w:rPr>
            <w:noProof/>
            <w:webHidden/>
          </w:rPr>
        </w:r>
        <w:r w:rsidR="00494332">
          <w:rPr>
            <w:noProof/>
            <w:webHidden/>
          </w:rPr>
          <w:fldChar w:fldCharType="separate"/>
        </w:r>
        <w:r w:rsidR="00494332">
          <w:rPr>
            <w:noProof/>
            <w:webHidden/>
          </w:rPr>
          <w:t>19</w:t>
        </w:r>
        <w:r w:rsidR="00494332">
          <w:rPr>
            <w:noProof/>
            <w:webHidden/>
          </w:rPr>
          <w:fldChar w:fldCharType="end"/>
        </w:r>
      </w:hyperlink>
    </w:p>
    <w:p w14:paraId="1E9F6DFE"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88" w:history="1">
        <w:r w:rsidR="00494332" w:rsidRPr="00B100AC">
          <w:rPr>
            <w:rStyle w:val="Hyperlink"/>
            <w:noProof/>
          </w:rPr>
          <w:t>Tipo de investigación</w:t>
        </w:r>
        <w:r w:rsidR="00494332">
          <w:rPr>
            <w:noProof/>
            <w:webHidden/>
          </w:rPr>
          <w:tab/>
        </w:r>
        <w:r w:rsidR="00494332">
          <w:rPr>
            <w:noProof/>
            <w:webHidden/>
          </w:rPr>
          <w:fldChar w:fldCharType="begin"/>
        </w:r>
        <w:r w:rsidR="00494332">
          <w:rPr>
            <w:noProof/>
            <w:webHidden/>
          </w:rPr>
          <w:instrText xml:space="preserve"> PAGEREF _Toc533694188 \h </w:instrText>
        </w:r>
        <w:r w:rsidR="00494332">
          <w:rPr>
            <w:noProof/>
            <w:webHidden/>
          </w:rPr>
        </w:r>
        <w:r w:rsidR="00494332">
          <w:rPr>
            <w:noProof/>
            <w:webHidden/>
          </w:rPr>
          <w:fldChar w:fldCharType="separate"/>
        </w:r>
        <w:r w:rsidR="00494332">
          <w:rPr>
            <w:noProof/>
            <w:webHidden/>
          </w:rPr>
          <w:t>19</w:t>
        </w:r>
        <w:r w:rsidR="00494332">
          <w:rPr>
            <w:noProof/>
            <w:webHidden/>
          </w:rPr>
          <w:fldChar w:fldCharType="end"/>
        </w:r>
      </w:hyperlink>
    </w:p>
    <w:p w14:paraId="654B6E48"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89" w:history="1">
        <w:r w:rsidR="00494332" w:rsidRPr="00B100AC">
          <w:rPr>
            <w:rStyle w:val="Hyperlink"/>
            <w:noProof/>
          </w:rPr>
          <w:t>Diseño de investigación</w:t>
        </w:r>
        <w:r w:rsidR="00494332">
          <w:rPr>
            <w:noProof/>
            <w:webHidden/>
          </w:rPr>
          <w:tab/>
        </w:r>
        <w:r w:rsidR="00494332">
          <w:rPr>
            <w:noProof/>
            <w:webHidden/>
          </w:rPr>
          <w:fldChar w:fldCharType="begin"/>
        </w:r>
        <w:r w:rsidR="00494332">
          <w:rPr>
            <w:noProof/>
            <w:webHidden/>
          </w:rPr>
          <w:instrText xml:space="preserve"> PAGEREF _Toc533694189 \h </w:instrText>
        </w:r>
        <w:r w:rsidR="00494332">
          <w:rPr>
            <w:noProof/>
            <w:webHidden/>
          </w:rPr>
        </w:r>
        <w:r w:rsidR="00494332">
          <w:rPr>
            <w:noProof/>
            <w:webHidden/>
          </w:rPr>
          <w:fldChar w:fldCharType="separate"/>
        </w:r>
        <w:r w:rsidR="00494332">
          <w:rPr>
            <w:noProof/>
            <w:webHidden/>
          </w:rPr>
          <w:t>19</w:t>
        </w:r>
        <w:r w:rsidR="00494332">
          <w:rPr>
            <w:noProof/>
            <w:webHidden/>
          </w:rPr>
          <w:fldChar w:fldCharType="end"/>
        </w:r>
      </w:hyperlink>
    </w:p>
    <w:p w14:paraId="19D2A52A"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90" w:history="1">
        <w:r w:rsidR="00494332" w:rsidRPr="00B100AC">
          <w:rPr>
            <w:rStyle w:val="Hyperlink"/>
            <w:noProof/>
          </w:rPr>
          <w:t>Instrumentos y Técnicas utilizadas en la recopilación de los datos.</w:t>
        </w:r>
        <w:r w:rsidR="00494332">
          <w:rPr>
            <w:noProof/>
            <w:webHidden/>
          </w:rPr>
          <w:tab/>
        </w:r>
        <w:r w:rsidR="00494332">
          <w:rPr>
            <w:noProof/>
            <w:webHidden/>
          </w:rPr>
          <w:fldChar w:fldCharType="begin"/>
        </w:r>
        <w:r w:rsidR="00494332">
          <w:rPr>
            <w:noProof/>
            <w:webHidden/>
          </w:rPr>
          <w:instrText xml:space="preserve"> PAGEREF _Toc533694190 \h </w:instrText>
        </w:r>
        <w:r w:rsidR="00494332">
          <w:rPr>
            <w:noProof/>
            <w:webHidden/>
          </w:rPr>
        </w:r>
        <w:r w:rsidR="00494332">
          <w:rPr>
            <w:noProof/>
            <w:webHidden/>
          </w:rPr>
          <w:fldChar w:fldCharType="separate"/>
        </w:r>
        <w:r w:rsidR="00494332">
          <w:rPr>
            <w:noProof/>
            <w:webHidden/>
          </w:rPr>
          <w:t>19</w:t>
        </w:r>
        <w:r w:rsidR="00494332">
          <w:rPr>
            <w:noProof/>
            <w:webHidden/>
          </w:rPr>
          <w:fldChar w:fldCharType="end"/>
        </w:r>
      </w:hyperlink>
    </w:p>
    <w:p w14:paraId="4116EA0A"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91" w:history="1">
        <w:r w:rsidR="00494332" w:rsidRPr="00B100AC">
          <w:rPr>
            <w:rStyle w:val="Hyperlink"/>
            <w:noProof/>
          </w:rPr>
          <w:t>Método de investigación</w:t>
        </w:r>
        <w:r w:rsidR="00494332">
          <w:rPr>
            <w:noProof/>
            <w:webHidden/>
          </w:rPr>
          <w:tab/>
        </w:r>
        <w:r w:rsidR="00494332">
          <w:rPr>
            <w:noProof/>
            <w:webHidden/>
          </w:rPr>
          <w:fldChar w:fldCharType="begin"/>
        </w:r>
        <w:r w:rsidR="00494332">
          <w:rPr>
            <w:noProof/>
            <w:webHidden/>
          </w:rPr>
          <w:instrText xml:space="preserve"> PAGEREF _Toc533694191 \h </w:instrText>
        </w:r>
        <w:r w:rsidR="00494332">
          <w:rPr>
            <w:noProof/>
            <w:webHidden/>
          </w:rPr>
        </w:r>
        <w:r w:rsidR="00494332">
          <w:rPr>
            <w:noProof/>
            <w:webHidden/>
          </w:rPr>
          <w:fldChar w:fldCharType="separate"/>
        </w:r>
        <w:r w:rsidR="00494332">
          <w:rPr>
            <w:noProof/>
            <w:webHidden/>
          </w:rPr>
          <w:t>19</w:t>
        </w:r>
        <w:r w:rsidR="00494332">
          <w:rPr>
            <w:noProof/>
            <w:webHidden/>
          </w:rPr>
          <w:fldChar w:fldCharType="end"/>
        </w:r>
      </w:hyperlink>
    </w:p>
    <w:p w14:paraId="271D5ACD"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92" w:history="1">
        <w:r w:rsidR="00494332" w:rsidRPr="00B100AC">
          <w:rPr>
            <w:rStyle w:val="Hyperlink"/>
            <w:noProof/>
          </w:rPr>
          <w:t>Cuarta Parte: Conclusiones y Recomendaciones</w:t>
        </w:r>
        <w:r w:rsidR="00494332">
          <w:rPr>
            <w:noProof/>
            <w:webHidden/>
          </w:rPr>
          <w:tab/>
        </w:r>
        <w:r w:rsidR="00494332">
          <w:rPr>
            <w:noProof/>
            <w:webHidden/>
          </w:rPr>
          <w:fldChar w:fldCharType="begin"/>
        </w:r>
        <w:r w:rsidR="00494332">
          <w:rPr>
            <w:noProof/>
            <w:webHidden/>
          </w:rPr>
          <w:instrText xml:space="preserve"> PAGEREF _Toc533694192 \h </w:instrText>
        </w:r>
        <w:r w:rsidR="00494332">
          <w:rPr>
            <w:noProof/>
            <w:webHidden/>
          </w:rPr>
        </w:r>
        <w:r w:rsidR="00494332">
          <w:rPr>
            <w:noProof/>
            <w:webHidden/>
          </w:rPr>
          <w:fldChar w:fldCharType="separate"/>
        </w:r>
        <w:r w:rsidR="00494332">
          <w:rPr>
            <w:noProof/>
            <w:webHidden/>
          </w:rPr>
          <w:t>20</w:t>
        </w:r>
        <w:r w:rsidR="00494332">
          <w:rPr>
            <w:noProof/>
            <w:webHidden/>
          </w:rPr>
          <w:fldChar w:fldCharType="end"/>
        </w:r>
      </w:hyperlink>
    </w:p>
    <w:p w14:paraId="2C3123CB"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93" w:history="1">
        <w:r w:rsidR="00494332" w:rsidRPr="00B100AC">
          <w:rPr>
            <w:rStyle w:val="Hyperlink"/>
            <w:noProof/>
          </w:rPr>
          <w:t>Conclusiones</w:t>
        </w:r>
        <w:r w:rsidR="00494332">
          <w:rPr>
            <w:noProof/>
            <w:webHidden/>
          </w:rPr>
          <w:tab/>
        </w:r>
        <w:r w:rsidR="00494332">
          <w:rPr>
            <w:noProof/>
            <w:webHidden/>
          </w:rPr>
          <w:fldChar w:fldCharType="begin"/>
        </w:r>
        <w:r w:rsidR="00494332">
          <w:rPr>
            <w:noProof/>
            <w:webHidden/>
          </w:rPr>
          <w:instrText xml:space="preserve"> PAGEREF _Toc533694193 \h </w:instrText>
        </w:r>
        <w:r w:rsidR="00494332">
          <w:rPr>
            <w:noProof/>
            <w:webHidden/>
          </w:rPr>
        </w:r>
        <w:r w:rsidR="00494332">
          <w:rPr>
            <w:noProof/>
            <w:webHidden/>
          </w:rPr>
          <w:fldChar w:fldCharType="separate"/>
        </w:r>
        <w:r w:rsidR="00494332">
          <w:rPr>
            <w:noProof/>
            <w:webHidden/>
          </w:rPr>
          <w:t>21</w:t>
        </w:r>
        <w:r w:rsidR="00494332">
          <w:rPr>
            <w:noProof/>
            <w:webHidden/>
          </w:rPr>
          <w:fldChar w:fldCharType="end"/>
        </w:r>
      </w:hyperlink>
    </w:p>
    <w:p w14:paraId="7436FADC"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94" w:history="1">
        <w:r w:rsidR="00494332" w:rsidRPr="00B100AC">
          <w:rPr>
            <w:rStyle w:val="Hyperlink"/>
            <w:noProof/>
          </w:rPr>
          <w:t>Recomendaciones</w:t>
        </w:r>
        <w:r w:rsidR="00494332">
          <w:rPr>
            <w:noProof/>
            <w:webHidden/>
          </w:rPr>
          <w:tab/>
        </w:r>
        <w:r w:rsidR="00494332">
          <w:rPr>
            <w:noProof/>
            <w:webHidden/>
          </w:rPr>
          <w:fldChar w:fldCharType="begin"/>
        </w:r>
        <w:r w:rsidR="00494332">
          <w:rPr>
            <w:noProof/>
            <w:webHidden/>
          </w:rPr>
          <w:instrText xml:space="preserve"> PAGEREF _Toc533694194 \h </w:instrText>
        </w:r>
        <w:r w:rsidR="00494332">
          <w:rPr>
            <w:noProof/>
            <w:webHidden/>
          </w:rPr>
        </w:r>
        <w:r w:rsidR="00494332">
          <w:rPr>
            <w:noProof/>
            <w:webHidden/>
          </w:rPr>
          <w:fldChar w:fldCharType="separate"/>
        </w:r>
        <w:r w:rsidR="00494332">
          <w:rPr>
            <w:noProof/>
            <w:webHidden/>
          </w:rPr>
          <w:t>21</w:t>
        </w:r>
        <w:r w:rsidR="00494332">
          <w:rPr>
            <w:noProof/>
            <w:webHidden/>
          </w:rPr>
          <w:fldChar w:fldCharType="end"/>
        </w:r>
      </w:hyperlink>
    </w:p>
    <w:p w14:paraId="7C42BB23"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195" w:history="1">
        <w:r w:rsidR="00494332" w:rsidRPr="00B100AC">
          <w:rPr>
            <w:rStyle w:val="Hyperlink"/>
            <w:noProof/>
          </w:rPr>
          <w:t>Quinta Parte: Propuesta</w:t>
        </w:r>
        <w:r w:rsidR="00494332">
          <w:rPr>
            <w:noProof/>
            <w:webHidden/>
          </w:rPr>
          <w:tab/>
        </w:r>
        <w:r w:rsidR="00494332">
          <w:rPr>
            <w:noProof/>
            <w:webHidden/>
          </w:rPr>
          <w:fldChar w:fldCharType="begin"/>
        </w:r>
        <w:r w:rsidR="00494332">
          <w:rPr>
            <w:noProof/>
            <w:webHidden/>
          </w:rPr>
          <w:instrText xml:space="preserve"> PAGEREF _Toc533694195 \h </w:instrText>
        </w:r>
        <w:r w:rsidR="00494332">
          <w:rPr>
            <w:noProof/>
            <w:webHidden/>
          </w:rPr>
        </w:r>
        <w:r w:rsidR="00494332">
          <w:rPr>
            <w:noProof/>
            <w:webHidden/>
          </w:rPr>
          <w:fldChar w:fldCharType="separate"/>
        </w:r>
        <w:r w:rsidR="00494332">
          <w:rPr>
            <w:noProof/>
            <w:webHidden/>
          </w:rPr>
          <w:t>22</w:t>
        </w:r>
        <w:r w:rsidR="00494332">
          <w:rPr>
            <w:noProof/>
            <w:webHidden/>
          </w:rPr>
          <w:fldChar w:fldCharType="end"/>
        </w:r>
      </w:hyperlink>
    </w:p>
    <w:p w14:paraId="2712193D"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96" w:history="1">
        <w:r w:rsidR="00494332" w:rsidRPr="00B100AC">
          <w:rPr>
            <w:rStyle w:val="Hyperlink"/>
            <w:noProof/>
          </w:rPr>
          <w:t>Análisis de requerimientos</w:t>
        </w:r>
        <w:r w:rsidR="00494332">
          <w:rPr>
            <w:noProof/>
            <w:webHidden/>
          </w:rPr>
          <w:tab/>
        </w:r>
        <w:r w:rsidR="00494332">
          <w:rPr>
            <w:noProof/>
            <w:webHidden/>
          </w:rPr>
          <w:fldChar w:fldCharType="begin"/>
        </w:r>
        <w:r w:rsidR="00494332">
          <w:rPr>
            <w:noProof/>
            <w:webHidden/>
          </w:rPr>
          <w:instrText xml:space="preserve"> PAGEREF _Toc533694196 \h </w:instrText>
        </w:r>
        <w:r w:rsidR="00494332">
          <w:rPr>
            <w:noProof/>
            <w:webHidden/>
          </w:rPr>
        </w:r>
        <w:r w:rsidR="00494332">
          <w:rPr>
            <w:noProof/>
            <w:webHidden/>
          </w:rPr>
          <w:fldChar w:fldCharType="separate"/>
        </w:r>
        <w:r w:rsidR="00494332">
          <w:rPr>
            <w:noProof/>
            <w:webHidden/>
          </w:rPr>
          <w:t>23</w:t>
        </w:r>
        <w:r w:rsidR="00494332">
          <w:rPr>
            <w:noProof/>
            <w:webHidden/>
          </w:rPr>
          <w:fldChar w:fldCharType="end"/>
        </w:r>
      </w:hyperlink>
    </w:p>
    <w:p w14:paraId="7C5F05CF"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97" w:history="1">
        <w:r w:rsidR="00494332" w:rsidRPr="00B100AC">
          <w:rPr>
            <w:rStyle w:val="Hyperlink"/>
            <w:noProof/>
          </w:rPr>
          <w:t>Fase de preparación</w:t>
        </w:r>
        <w:r w:rsidR="00494332">
          <w:rPr>
            <w:noProof/>
            <w:webHidden/>
          </w:rPr>
          <w:tab/>
        </w:r>
        <w:r w:rsidR="00494332">
          <w:rPr>
            <w:noProof/>
            <w:webHidden/>
          </w:rPr>
          <w:fldChar w:fldCharType="begin"/>
        </w:r>
        <w:r w:rsidR="00494332">
          <w:rPr>
            <w:noProof/>
            <w:webHidden/>
          </w:rPr>
          <w:instrText xml:space="preserve"> PAGEREF _Toc533694197 \h </w:instrText>
        </w:r>
        <w:r w:rsidR="00494332">
          <w:rPr>
            <w:noProof/>
            <w:webHidden/>
          </w:rPr>
        </w:r>
        <w:r w:rsidR="00494332">
          <w:rPr>
            <w:noProof/>
            <w:webHidden/>
          </w:rPr>
          <w:fldChar w:fldCharType="separate"/>
        </w:r>
        <w:r w:rsidR="00494332">
          <w:rPr>
            <w:noProof/>
            <w:webHidden/>
          </w:rPr>
          <w:t>23</w:t>
        </w:r>
        <w:r w:rsidR="00494332">
          <w:rPr>
            <w:noProof/>
            <w:webHidden/>
          </w:rPr>
          <w:fldChar w:fldCharType="end"/>
        </w:r>
      </w:hyperlink>
    </w:p>
    <w:p w14:paraId="646ECF6E"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198" w:history="1">
        <w:r w:rsidR="00494332" w:rsidRPr="00B100AC">
          <w:rPr>
            <w:rStyle w:val="Hyperlink"/>
            <w:noProof/>
          </w:rPr>
          <w:t>Fase de instalación</w:t>
        </w:r>
        <w:r w:rsidR="00494332">
          <w:rPr>
            <w:noProof/>
            <w:webHidden/>
          </w:rPr>
          <w:tab/>
        </w:r>
        <w:r w:rsidR="00494332">
          <w:rPr>
            <w:noProof/>
            <w:webHidden/>
          </w:rPr>
          <w:fldChar w:fldCharType="begin"/>
        </w:r>
        <w:r w:rsidR="00494332">
          <w:rPr>
            <w:noProof/>
            <w:webHidden/>
          </w:rPr>
          <w:instrText xml:space="preserve"> PAGEREF _Toc533694198 \h </w:instrText>
        </w:r>
        <w:r w:rsidR="00494332">
          <w:rPr>
            <w:noProof/>
            <w:webHidden/>
          </w:rPr>
        </w:r>
        <w:r w:rsidR="00494332">
          <w:rPr>
            <w:noProof/>
            <w:webHidden/>
          </w:rPr>
          <w:fldChar w:fldCharType="separate"/>
        </w:r>
        <w:r w:rsidR="00494332">
          <w:rPr>
            <w:noProof/>
            <w:webHidden/>
          </w:rPr>
          <w:t>23</w:t>
        </w:r>
        <w:r w:rsidR="00494332">
          <w:rPr>
            <w:noProof/>
            <w:webHidden/>
          </w:rPr>
          <w:fldChar w:fldCharType="end"/>
        </w:r>
      </w:hyperlink>
    </w:p>
    <w:p w14:paraId="0A18AB45" w14:textId="77777777" w:rsidR="00494332" w:rsidRDefault="00D16235">
      <w:pPr>
        <w:pStyle w:val="TOC3"/>
        <w:tabs>
          <w:tab w:val="right" w:leader="dot" w:pos="8828"/>
        </w:tabs>
        <w:rPr>
          <w:rFonts w:asciiTheme="minorHAnsi" w:eastAsiaTheme="minorEastAsia" w:hAnsiTheme="minorHAnsi"/>
          <w:noProof/>
          <w:sz w:val="22"/>
          <w:lang w:eastAsia="es-CR"/>
        </w:rPr>
      </w:pPr>
      <w:hyperlink w:anchor="_Toc533694199" w:history="1">
        <w:r w:rsidR="00494332" w:rsidRPr="00B100AC">
          <w:rPr>
            <w:rStyle w:val="Hyperlink"/>
            <w:noProof/>
          </w:rPr>
          <w:t>Sub faces necesarias</w:t>
        </w:r>
        <w:r w:rsidR="00494332">
          <w:rPr>
            <w:noProof/>
            <w:webHidden/>
          </w:rPr>
          <w:tab/>
        </w:r>
        <w:r w:rsidR="00494332">
          <w:rPr>
            <w:noProof/>
            <w:webHidden/>
          </w:rPr>
          <w:fldChar w:fldCharType="begin"/>
        </w:r>
        <w:r w:rsidR="00494332">
          <w:rPr>
            <w:noProof/>
            <w:webHidden/>
          </w:rPr>
          <w:instrText xml:space="preserve"> PAGEREF _Toc533694199 \h </w:instrText>
        </w:r>
        <w:r w:rsidR="00494332">
          <w:rPr>
            <w:noProof/>
            <w:webHidden/>
          </w:rPr>
        </w:r>
        <w:r w:rsidR="00494332">
          <w:rPr>
            <w:noProof/>
            <w:webHidden/>
          </w:rPr>
          <w:fldChar w:fldCharType="separate"/>
        </w:r>
        <w:r w:rsidR="00494332">
          <w:rPr>
            <w:noProof/>
            <w:webHidden/>
          </w:rPr>
          <w:t>23</w:t>
        </w:r>
        <w:r w:rsidR="00494332">
          <w:rPr>
            <w:noProof/>
            <w:webHidden/>
          </w:rPr>
          <w:fldChar w:fldCharType="end"/>
        </w:r>
      </w:hyperlink>
    </w:p>
    <w:p w14:paraId="6F6F36A7"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200" w:history="1">
        <w:r w:rsidR="00494332" w:rsidRPr="00B100AC">
          <w:rPr>
            <w:rStyle w:val="Hyperlink"/>
            <w:noProof/>
          </w:rPr>
          <w:t>Costos Estimados</w:t>
        </w:r>
        <w:r w:rsidR="00494332">
          <w:rPr>
            <w:noProof/>
            <w:webHidden/>
          </w:rPr>
          <w:tab/>
        </w:r>
        <w:r w:rsidR="00494332">
          <w:rPr>
            <w:noProof/>
            <w:webHidden/>
          </w:rPr>
          <w:fldChar w:fldCharType="begin"/>
        </w:r>
        <w:r w:rsidR="00494332">
          <w:rPr>
            <w:noProof/>
            <w:webHidden/>
          </w:rPr>
          <w:instrText xml:space="preserve"> PAGEREF _Toc533694200 \h </w:instrText>
        </w:r>
        <w:r w:rsidR="00494332">
          <w:rPr>
            <w:noProof/>
            <w:webHidden/>
          </w:rPr>
        </w:r>
        <w:r w:rsidR="00494332">
          <w:rPr>
            <w:noProof/>
            <w:webHidden/>
          </w:rPr>
          <w:fldChar w:fldCharType="separate"/>
        </w:r>
        <w:r w:rsidR="00494332">
          <w:rPr>
            <w:noProof/>
            <w:webHidden/>
          </w:rPr>
          <w:t>23</w:t>
        </w:r>
        <w:r w:rsidR="00494332">
          <w:rPr>
            <w:noProof/>
            <w:webHidden/>
          </w:rPr>
          <w:fldChar w:fldCharType="end"/>
        </w:r>
      </w:hyperlink>
    </w:p>
    <w:p w14:paraId="1890948A" w14:textId="77777777" w:rsidR="00494332" w:rsidRDefault="00D16235">
      <w:pPr>
        <w:pStyle w:val="TOC2"/>
        <w:tabs>
          <w:tab w:val="right" w:leader="dot" w:pos="8828"/>
        </w:tabs>
        <w:rPr>
          <w:rFonts w:asciiTheme="minorHAnsi" w:eastAsiaTheme="minorEastAsia" w:hAnsiTheme="minorHAnsi"/>
          <w:noProof/>
          <w:sz w:val="22"/>
          <w:lang w:eastAsia="es-CR"/>
        </w:rPr>
      </w:pPr>
      <w:hyperlink w:anchor="_Toc533694201" w:history="1">
        <w:r w:rsidR="00494332" w:rsidRPr="00B100AC">
          <w:rPr>
            <w:rStyle w:val="Hyperlink"/>
            <w:noProof/>
          </w:rPr>
          <w:t>Cronograma</w:t>
        </w:r>
        <w:r w:rsidR="00494332">
          <w:rPr>
            <w:noProof/>
            <w:webHidden/>
          </w:rPr>
          <w:tab/>
        </w:r>
        <w:r w:rsidR="00494332">
          <w:rPr>
            <w:noProof/>
            <w:webHidden/>
          </w:rPr>
          <w:fldChar w:fldCharType="begin"/>
        </w:r>
        <w:r w:rsidR="00494332">
          <w:rPr>
            <w:noProof/>
            <w:webHidden/>
          </w:rPr>
          <w:instrText xml:space="preserve"> PAGEREF _Toc533694201 \h </w:instrText>
        </w:r>
        <w:r w:rsidR="00494332">
          <w:rPr>
            <w:noProof/>
            <w:webHidden/>
          </w:rPr>
        </w:r>
        <w:r w:rsidR="00494332">
          <w:rPr>
            <w:noProof/>
            <w:webHidden/>
          </w:rPr>
          <w:fldChar w:fldCharType="separate"/>
        </w:r>
        <w:r w:rsidR="00494332">
          <w:rPr>
            <w:noProof/>
            <w:webHidden/>
          </w:rPr>
          <w:t>23</w:t>
        </w:r>
        <w:r w:rsidR="00494332">
          <w:rPr>
            <w:noProof/>
            <w:webHidden/>
          </w:rPr>
          <w:fldChar w:fldCharType="end"/>
        </w:r>
      </w:hyperlink>
    </w:p>
    <w:p w14:paraId="7D9F2CF3"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202" w:history="1">
        <w:r w:rsidR="00494332" w:rsidRPr="00B100AC">
          <w:rPr>
            <w:rStyle w:val="Hyperlink"/>
            <w:noProof/>
          </w:rPr>
          <w:t>Bibliografía</w:t>
        </w:r>
        <w:r w:rsidR="00494332">
          <w:rPr>
            <w:noProof/>
            <w:webHidden/>
          </w:rPr>
          <w:tab/>
        </w:r>
        <w:r w:rsidR="00494332">
          <w:rPr>
            <w:noProof/>
            <w:webHidden/>
          </w:rPr>
          <w:fldChar w:fldCharType="begin"/>
        </w:r>
        <w:r w:rsidR="00494332">
          <w:rPr>
            <w:noProof/>
            <w:webHidden/>
          </w:rPr>
          <w:instrText xml:space="preserve"> PAGEREF _Toc533694202 \h </w:instrText>
        </w:r>
        <w:r w:rsidR="00494332">
          <w:rPr>
            <w:noProof/>
            <w:webHidden/>
          </w:rPr>
        </w:r>
        <w:r w:rsidR="00494332">
          <w:rPr>
            <w:noProof/>
            <w:webHidden/>
          </w:rPr>
          <w:fldChar w:fldCharType="separate"/>
        </w:r>
        <w:r w:rsidR="00494332">
          <w:rPr>
            <w:noProof/>
            <w:webHidden/>
          </w:rPr>
          <w:t>24</w:t>
        </w:r>
        <w:r w:rsidR="00494332">
          <w:rPr>
            <w:noProof/>
            <w:webHidden/>
          </w:rPr>
          <w:fldChar w:fldCharType="end"/>
        </w:r>
      </w:hyperlink>
    </w:p>
    <w:p w14:paraId="5E8C56AB"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203" w:history="1">
        <w:r w:rsidR="00494332" w:rsidRPr="00B100AC">
          <w:rPr>
            <w:rStyle w:val="Hyperlink"/>
            <w:noProof/>
            <w:lang w:val="en-US"/>
          </w:rPr>
          <w:t>Glosario</w:t>
        </w:r>
        <w:r w:rsidR="00494332">
          <w:rPr>
            <w:noProof/>
            <w:webHidden/>
          </w:rPr>
          <w:tab/>
        </w:r>
        <w:r w:rsidR="00494332">
          <w:rPr>
            <w:noProof/>
            <w:webHidden/>
          </w:rPr>
          <w:fldChar w:fldCharType="begin"/>
        </w:r>
        <w:r w:rsidR="00494332">
          <w:rPr>
            <w:noProof/>
            <w:webHidden/>
          </w:rPr>
          <w:instrText xml:space="preserve"> PAGEREF _Toc533694203 \h </w:instrText>
        </w:r>
        <w:r w:rsidR="00494332">
          <w:rPr>
            <w:noProof/>
            <w:webHidden/>
          </w:rPr>
        </w:r>
        <w:r w:rsidR="00494332">
          <w:rPr>
            <w:noProof/>
            <w:webHidden/>
          </w:rPr>
          <w:fldChar w:fldCharType="separate"/>
        </w:r>
        <w:r w:rsidR="00494332">
          <w:rPr>
            <w:noProof/>
            <w:webHidden/>
          </w:rPr>
          <w:t>25</w:t>
        </w:r>
        <w:r w:rsidR="00494332">
          <w:rPr>
            <w:noProof/>
            <w:webHidden/>
          </w:rPr>
          <w:fldChar w:fldCharType="end"/>
        </w:r>
      </w:hyperlink>
    </w:p>
    <w:p w14:paraId="48E5C9A5" w14:textId="77777777" w:rsidR="00494332" w:rsidRDefault="00D16235">
      <w:pPr>
        <w:pStyle w:val="TOC1"/>
        <w:tabs>
          <w:tab w:val="right" w:leader="dot" w:pos="8828"/>
        </w:tabs>
        <w:rPr>
          <w:rFonts w:asciiTheme="minorHAnsi" w:eastAsiaTheme="minorEastAsia" w:hAnsiTheme="minorHAnsi"/>
          <w:noProof/>
          <w:sz w:val="22"/>
          <w:lang w:eastAsia="es-CR"/>
        </w:rPr>
      </w:pPr>
      <w:hyperlink w:anchor="_Toc533694204" w:history="1">
        <w:r w:rsidR="00494332" w:rsidRPr="00B100AC">
          <w:rPr>
            <w:rStyle w:val="Hyperlink"/>
            <w:noProof/>
          </w:rPr>
          <w:t>Anexos</w:t>
        </w:r>
        <w:r w:rsidR="00494332">
          <w:rPr>
            <w:noProof/>
            <w:webHidden/>
          </w:rPr>
          <w:tab/>
        </w:r>
        <w:r w:rsidR="00494332">
          <w:rPr>
            <w:noProof/>
            <w:webHidden/>
          </w:rPr>
          <w:fldChar w:fldCharType="begin"/>
        </w:r>
        <w:r w:rsidR="00494332">
          <w:rPr>
            <w:noProof/>
            <w:webHidden/>
          </w:rPr>
          <w:instrText xml:space="preserve"> PAGEREF _Toc533694204 \h </w:instrText>
        </w:r>
        <w:r w:rsidR="00494332">
          <w:rPr>
            <w:noProof/>
            <w:webHidden/>
          </w:rPr>
        </w:r>
        <w:r w:rsidR="00494332">
          <w:rPr>
            <w:noProof/>
            <w:webHidden/>
          </w:rPr>
          <w:fldChar w:fldCharType="separate"/>
        </w:r>
        <w:r w:rsidR="00494332">
          <w:rPr>
            <w:noProof/>
            <w:webHidden/>
          </w:rPr>
          <w:t>26</w:t>
        </w:r>
        <w:r w:rsidR="00494332">
          <w:rPr>
            <w:noProof/>
            <w:webHidden/>
          </w:rPr>
          <w:fldChar w:fldCharType="end"/>
        </w:r>
      </w:hyperlink>
    </w:p>
    <w:p w14:paraId="32758B85" w14:textId="77777777" w:rsidR="004B53E9" w:rsidRDefault="00A70DA4" w:rsidP="00FC4F46">
      <w:r>
        <w:fldChar w:fldCharType="end"/>
      </w:r>
    </w:p>
    <w:p w14:paraId="62763938" w14:textId="77777777" w:rsidR="00C820FF" w:rsidRDefault="00C820FF">
      <w:r>
        <w:br w:type="page"/>
      </w:r>
    </w:p>
    <w:p w14:paraId="6C7DF341" w14:textId="77777777" w:rsidR="00C820FF" w:rsidRDefault="00C820FF" w:rsidP="004C33E9">
      <w:pPr>
        <w:pStyle w:val="Heading1"/>
      </w:pPr>
      <w:bookmarkStart w:id="15" w:name="_Toc513891536"/>
      <w:bookmarkStart w:id="16" w:name="_Toc533694160"/>
      <w:r>
        <w:lastRenderedPageBreak/>
        <w:t>Índice Figuras</w:t>
      </w:r>
      <w:bookmarkEnd w:id="15"/>
      <w:bookmarkEnd w:id="16"/>
    </w:p>
    <w:p w14:paraId="36EA039E" w14:textId="77777777" w:rsidR="00C820FF" w:rsidRDefault="00C820FF">
      <w:r>
        <w:br w:type="page"/>
      </w:r>
    </w:p>
    <w:p w14:paraId="4A9999BE" w14:textId="77777777" w:rsidR="00C820FF" w:rsidRDefault="00C820FF" w:rsidP="004C33E9">
      <w:pPr>
        <w:pStyle w:val="Heading1"/>
      </w:pPr>
      <w:bookmarkStart w:id="17" w:name="_Toc513891537"/>
      <w:bookmarkStart w:id="18" w:name="_Toc533694161"/>
      <w:r w:rsidRPr="004C33E9">
        <w:lastRenderedPageBreak/>
        <w:t>Índice</w:t>
      </w:r>
      <w:r>
        <w:t xml:space="preserve"> de tablas</w:t>
      </w:r>
      <w:bookmarkEnd w:id="17"/>
      <w:bookmarkEnd w:id="18"/>
    </w:p>
    <w:p w14:paraId="01ABE398" w14:textId="77777777" w:rsidR="00AE5830" w:rsidRDefault="00AE5830" w:rsidP="002403F1">
      <w:pPr>
        <w:pStyle w:val="Heading1"/>
        <w:sectPr w:rsidR="00AE5830" w:rsidSect="00864517">
          <w:pgSz w:w="12240" w:h="15840"/>
          <w:pgMar w:top="1417" w:right="1701" w:bottom="1417" w:left="1701" w:header="708" w:footer="708" w:gutter="0"/>
          <w:pgNumType w:fmt="lowerRoman"/>
          <w:cols w:space="708"/>
          <w:docGrid w:linePitch="360"/>
        </w:sectPr>
      </w:pPr>
    </w:p>
    <w:p w14:paraId="3A470254" w14:textId="77777777" w:rsidR="00AE5830" w:rsidRDefault="00AE5830" w:rsidP="0042111F">
      <w:pPr>
        <w:pStyle w:val="Heading1"/>
        <w:sectPr w:rsidR="00AE5830" w:rsidSect="00AE5830">
          <w:headerReference w:type="default" r:id="rId10"/>
          <w:footerReference w:type="default" r:id="rId11"/>
          <w:pgSz w:w="12240" w:h="15840"/>
          <w:pgMar w:top="1418" w:right="1701" w:bottom="1418" w:left="1701" w:header="709" w:footer="709" w:gutter="0"/>
          <w:cols w:space="708"/>
          <w:vAlign w:val="center"/>
          <w:docGrid w:linePitch="360"/>
        </w:sectPr>
      </w:pPr>
      <w:bookmarkStart w:id="19" w:name="_Toc474133965"/>
      <w:bookmarkStart w:id="20" w:name="_Toc484774639"/>
      <w:bookmarkStart w:id="21" w:name="_Toc489248502"/>
      <w:bookmarkStart w:id="22" w:name="_Toc513891538"/>
      <w:bookmarkStart w:id="23" w:name="_Toc533694162"/>
      <w:r>
        <w:lastRenderedPageBreak/>
        <w:t xml:space="preserve">Primera parte: </w:t>
      </w:r>
      <w:r>
        <w:br/>
        <w:t>Problema y Propósito</w:t>
      </w:r>
      <w:bookmarkEnd w:id="19"/>
      <w:bookmarkEnd w:id="20"/>
      <w:bookmarkEnd w:id="21"/>
      <w:bookmarkEnd w:id="22"/>
      <w:bookmarkEnd w:id="23"/>
    </w:p>
    <w:p w14:paraId="51312EA1" w14:textId="77777777" w:rsidR="00C428CF" w:rsidRDefault="00C428CF" w:rsidP="0042111F">
      <w:pPr>
        <w:pStyle w:val="Heading2"/>
        <w:numPr>
          <w:ilvl w:val="0"/>
          <w:numId w:val="0"/>
        </w:numPr>
        <w:ind w:left="360"/>
      </w:pPr>
      <w:bookmarkStart w:id="24" w:name="_Toc474133966"/>
      <w:bookmarkStart w:id="25" w:name="_Toc484774640"/>
      <w:bookmarkStart w:id="26" w:name="_Toc489248503"/>
      <w:bookmarkStart w:id="27" w:name="_Toc513891539"/>
      <w:bookmarkStart w:id="28" w:name="_Toc533694163"/>
      <w:r w:rsidRPr="00BC15A1">
        <w:lastRenderedPageBreak/>
        <w:t>Estado actual del caso</w:t>
      </w:r>
      <w:bookmarkEnd w:id="24"/>
      <w:bookmarkEnd w:id="25"/>
      <w:bookmarkEnd w:id="26"/>
      <w:bookmarkEnd w:id="27"/>
      <w:bookmarkEnd w:id="28"/>
    </w:p>
    <w:p w14:paraId="4100407B" w14:textId="0B0E1292" w:rsidR="006007DB" w:rsidRPr="006007DB" w:rsidRDefault="006007DB" w:rsidP="006007DB">
      <w:pPr>
        <w:spacing w:line="480" w:lineRule="auto"/>
        <w:rPr>
          <w:rFonts w:cs="Times New Roman"/>
          <w:szCs w:val="24"/>
          <w:shd w:val="clear" w:color="auto" w:fill="FFFFFF"/>
        </w:rPr>
      </w:pPr>
      <w:r w:rsidRPr="00427DA2">
        <w:rPr>
          <w:rFonts w:cs="Times New Roman"/>
          <w:szCs w:val="24"/>
          <w:shd w:val="clear" w:color="auto" w:fill="FFFFFF"/>
        </w:rPr>
        <w:t>La empresa CCM Soluciones y Servicios actualmente necesit</w:t>
      </w:r>
      <w:r>
        <w:rPr>
          <w:rFonts w:cs="Times New Roman"/>
          <w:szCs w:val="24"/>
          <w:shd w:val="clear" w:color="auto" w:fill="FFFFFF"/>
        </w:rPr>
        <w:t>a</w:t>
      </w:r>
      <w:r w:rsidRPr="00427DA2">
        <w:rPr>
          <w:rFonts w:cs="Times New Roman"/>
          <w:szCs w:val="24"/>
          <w:shd w:val="clear" w:color="auto" w:fill="FFFFFF"/>
        </w:rPr>
        <w:t xml:space="preserve"> un sistema para recursos humanos </w:t>
      </w:r>
      <w:r>
        <w:rPr>
          <w:rFonts w:cs="Times New Roman"/>
          <w:szCs w:val="24"/>
          <w:shd w:val="clear" w:color="auto" w:fill="FFFFFF"/>
        </w:rPr>
        <w:t xml:space="preserve">donde se pueda </w:t>
      </w:r>
      <w:r w:rsidRPr="00427DA2">
        <w:rPr>
          <w:rFonts w:cs="Times New Roman"/>
          <w:szCs w:val="24"/>
          <w:shd w:val="clear" w:color="auto" w:fill="FFFFFF"/>
        </w:rPr>
        <w:t>centralizar y automatizar procesos que</w:t>
      </w:r>
      <w:r>
        <w:rPr>
          <w:rFonts w:cs="Times New Roman"/>
          <w:szCs w:val="24"/>
          <w:shd w:val="clear" w:color="auto" w:fill="FFFFFF"/>
        </w:rPr>
        <w:t xml:space="preserve"> se</w:t>
      </w:r>
      <w:r w:rsidRPr="00427DA2">
        <w:rPr>
          <w:rFonts w:cs="Times New Roman"/>
          <w:szCs w:val="24"/>
          <w:shd w:val="clear" w:color="auto" w:fill="FFFFFF"/>
        </w:rPr>
        <w:t xml:space="preserve"> realizan manualmente, por lo que se desea realizar un sistema web en donde cada empleado tenga la información a mano como boletas de pago, solicitud</w:t>
      </w:r>
      <w:r>
        <w:rPr>
          <w:rFonts w:cs="Times New Roman"/>
          <w:szCs w:val="24"/>
          <w:shd w:val="clear" w:color="auto" w:fill="FFFFFF"/>
        </w:rPr>
        <w:t xml:space="preserve"> de vacaciones y permisos, </w:t>
      </w:r>
      <w:r w:rsidRPr="00427DA2">
        <w:rPr>
          <w:rFonts w:cs="Times New Roman"/>
          <w:szCs w:val="24"/>
          <w:shd w:val="clear" w:color="auto" w:fill="FFFFFF"/>
        </w:rPr>
        <w:t>consulta de vacaciones</w:t>
      </w:r>
      <w:r>
        <w:rPr>
          <w:rFonts w:cs="Times New Roman"/>
          <w:szCs w:val="24"/>
          <w:shd w:val="clear" w:color="auto" w:fill="FFFFFF"/>
        </w:rPr>
        <w:t xml:space="preserve"> disponibles</w:t>
      </w:r>
      <w:r w:rsidRPr="00427DA2">
        <w:rPr>
          <w:rFonts w:cs="Times New Roman"/>
          <w:szCs w:val="24"/>
          <w:shd w:val="clear" w:color="auto" w:fill="FFFFFF"/>
        </w:rPr>
        <w:t>, entre otros temas, todo desde un mismo lugar sin tener que pasar por un tercero para obtener la información.</w:t>
      </w:r>
      <w:r w:rsidR="00652CB3">
        <w:rPr>
          <w:rFonts w:cs="Times New Roman"/>
          <w:szCs w:val="24"/>
          <w:shd w:val="clear" w:color="auto" w:fill="FFFFFF"/>
        </w:rPr>
        <w:t xml:space="preserve"> </w:t>
      </w:r>
      <w:ins w:id="29" w:author="CAROLINA ESPANA  CHAVARRIA" w:date="2024-06-13T09:24:00Z" w16du:dateUtc="2024-06-13T15:24:00Z">
        <w:r w:rsidR="00652CB3" w:rsidRPr="00652CB3">
          <w:rPr>
            <w:rFonts w:cs="Times New Roman"/>
            <w:szCs w:val="24"/>
            <w:shd w:val="clear" w:color="auto" w:fill="FFFFFF"/>
          </w:rPr>
          <w:t>De esta forma se garantiza la autogestión de la información que cada colaborador requiere</w:t>
        </w:r>
        <w:r w:rsidR="00652CB3">
          <w:rPr>
            <w:rFonts w:cs="Times New Roman"/>
            <w:szCs w:val="24"/>
            <w:shd w:val="clear" w:color="auto" w:fill="FFFFFF"/>
          </w:rPr>
          <w:t xml:space="preserve"> centralizando la acción, asegurando mejores tiempos de respuesta y </w:t>
        </w:r>
      </w:ins>
      <w:ins w:id="30" w:author="CAROLINA ESPANA  CHAVARRIA" w:date="2024-06-13T09:25:00Z" w16du:dateUtc="2024-06-13T15:25:00Z">
        <w:r w:rsidR="00652CB3">
          <w:rPr>
            <w:rFonts w:cs="Times New Roman"/>
            <w:szCs w:val="24"/>
            <w:shd w:val="clear" w:color="auto" w:fill="FFFFFF"/>
          </w:rPr>
          <w:t>abaratando</w:t>
        </w:r>
      </w:ins>
      <w:ins w:id="31" w:author="CAROLINA ESPANA  CHAVARRIA" w:date="2024-06-13T09:24:00Z" w16du:dateUtc="2024-06-13T15:24:00Z">
        <w:r w:rsidR="00652CB3">
          <w:rPr>
            <w:rFonts w:cs="Times New Roman"/>
            <w:szCs w:val="24"/>
            <w:shd w:val="clear" w:color="auto" w:fill="FFFFFF"/>
          </w:rPr>
          <w:t xml:space="preserve"> l</w:t>
        </w:r>
      </w:ins>
      <w:ins w:id="32" w:author="CAROLINA ESPANA  CHAVARRIA" w:date="2024-06-13T09:25:00Z" w16du:dateUtc="2024-06-13T15:25:00Z">
        <w:r w:rsidR="00652CB3">
          <w:rPr>
            <w:rFonts w:cs="Times New Roman"/>
            <w:szCs w:val="24"/>
            <w:shd w:val="clear" w:color="auto" w:fill="FFFFFF"/>
          </w:rPr>
          <w:t xml:space="preserve">os costos que implica la gestión administrativa en el área de </w:t>
        </w:r>
      </w:ins>
      <w:ins w:id="33" w:author="CAROLINA ESPANA  CHAVARRIA" w:date="2024-06-13T09:26:00Z" w16du:dateUtc="2024-06-13T15:26:00Z">
        <w:r w:rsidR="00652CB3">
          <w:rPr>
            <w:rFonts w:cs="Times New Roman"/>
            <w:szCs w:val="24"/>
            <w:shd w:val="clear" w:color="auto" w:fill="FFFFFF"/>
          </w:rPr>
          <w:t>r</w:t>
        </w:r>
      </w:ins>
      <w:ins w:id="34" w:author="CAROLINA ESPANA  CHAVARRIA" w:date="2024-06-13T09:25:00Z" w16du:dateUtc="2024-06-13T15:25:00Z">
        <w:r w:rsidR="00652CB3">
          <w:rPr>
            <w:rFonts w:cs="Times New Roman"/>
            <w:szCs w:val="24"/>
            <w:shd w:val="clear" w:color="auto" w:fill="FFFFFF"/>
          </w:rPr>
          <w:t xml:space="preserve">ecursos </w:t>
        </w:r>
      </w:ins>
      <w:ins w:id="35" w:author="CAROLINA ESPANA  CHAVARRIA" w:date="2024-06-13T09:26:00Z" w16du:dateUtc="2024-06-13T15:26:00Z">
        <w:r w:rsidR="00652CB3">
          <w:rPr>
            <w:rFonts w:cs="Times New Roman"/>
            <w:szCs w:val="24"/>
            <w:shd w:val="clear" w:color="auto" w:fill="FFFFFF"/>
          </w:rPr>
          <w:t>h</w:t>
        </w:r>
      </w:ins>
      <w:ins w:id="36" w:author="CAROLINA ESPANA  CHAVARRIA" w:date="2024-06-13T09:25:00Z" w16du:dateUtc="2024-06-13T15:25:00Z">
        <w:r w:rsidR="00652CB3">
          <w:rPr>
            <w:rFonts w:cs="Times New Roman"/>
            <w:szCs w:val="24"/>
            <w:shd w:val="clear" w:color="auto" w:fill="FFFFFF"/>
          </w:rPr>
          <w:t>umanos propiamente.</w:t>
        </w:r>
      </w:ins>
    </w:p>
    <w:p w14:paraId="66D6A65C" w14:textId="77777777" w:rsidR="00C820FF" w:rsidRDefault="004B53E9" w:rsidP="0042111F">
      <w:pPr>
        <w:pStyle w:val="Heading2"/>
        <w:numPr>
          <w:ilvl w:val="0"/>
          <w:numId w:val="0"/>
        </w:numPr>
        <w:ind w:left="360"/>
      </w:pPr>
      <w:bookmarkStart w:id="37" w:name="_Toc474133967"/>
      <w:bookmarkStart w:id="38" w:name="_Toc484774641"/>
      <w:bookmarkStart w:id="39" w:name="_Toc489248504"/>
      <w:bookmarkStart w:id="40" w:name="_Toc513891540"/>
      <w:bookmarkStart w:id="41" w:name="_Toc533694164"/>
      <w:r>
        <w:t>Formulación del problema</w:t>
      </w:r>
      <w:bookmarkEnd w:id="37"/>
      <w:bookmarkEnd w:id="38"/>
      <w:bookmarkEnd w:id="39"/>
      <w:bookmarkEnd w:id="40"/>
      <w:bookmarkEnd w:id="41"/>
    </w:p>
    <w:p w14:paraId="53B90963" w14:textId="77777777" w:rsidR="004B53E9" w:rsidRDefault="004B53E9" w:rsidP="0042111F">
      <w:pPr>
        <w:pStyle w:val="Heading3"/>
        <w:numPr>
          <w:ilvl w:val="0"/>
          <w:numId w:val="0"/>
        </w:numPr>
        <w:ind w:left="360"/>
      </w:pPr>
      <w:bookmarkStart w:id="42" w:name="_Toc484774642"/>
      <w:bookmarkStart w:id="43" w:name="_Toc489248505"/>
      <w:bookmarkStart w:id="44" w:name="_Toc513891541"/>
      <w:bookmarkStart w:id="45" w:name="_Toc533694165"/>
      <w:r w:rsidRPr="00BC15A1">
        <w:t>Problema general</w:t>
      </w:r>
      <w:bookmarkEnd w:id="42"/>
      <w:bookmarkEnd w:id="43"/>
      <w:bookmarkEnd w:id="44"/>
      <w:bookmarkEnd w:id="45"/>
    </w:p>
    <w:p w14:paraId="0820A841" w14:textId="30B12B4C" w:rsidR="006007DB" w:rsidRPr="006007DB" w:rsidRDefault="006007DB" w:rsidP="006007DB">
      <w:pPr>
        <w:spacing w:line="480" w:lineRule="auto"/>
        <w:rPr>
          <w:rFonts w:cs="Times New Roman"/>
          <w:szCs w:val="24"/>
        </w:rPr>
      </w:pPr>
      <w:r w:rsidRPr="00427DA2">
        <w:rPr>
          <w:rFonts w:cs="Times New Roman"/>
          <w:szCs w:val="24"/>
        </w:rPr>
        <w:t>¿Cómo puede la empresa CCM Soluciones y Servicios centralizar y automatizar sus procesos de recursos humanos, permitiendo a los empleados acceder fácilmente a información, eliminando la necesidad de intermediarios para obtener dicha información?</w:t>
      </w:r>
    </w:p>
    <w:p w14:paraId="7CA9FF5E" w14:textId="77777777" w:rsidR="00932A5B" w:rsidRDefault="00932A5B" w:rsidP="0042111F">
      <w:pPr>
        <w:pStyle w:val="Heading3"/>
        <w:numPr>
          <w:ilvl w:val="0"/>
          <w:numId w:val="0"/>
        </w:numPr>
        <w:ind w:left="360"/>
      </w:pPr>
      <w:bookmarkStart w:id="46" w:name="_Toc474133969"/>
      <w:bookmarkStart w:id="47" w:name="_Toc484774643"/>
      <w:bookmarkStart w:id="48" w:name="_Toc489248506"/>
      <w:bookmarkStart w:id="49" w:name="_Toc513891542"/>
      <w:bookmarkStart w:id="50" w:name="_Toc533694166"/>
      <w:r>
        <w:t>Problemas específicos</w:t>
      </w:r>
      <w:bookmarkEnd w:id="46"/>
      <w:bookmarkEnd w:id="47"/>
      <w:bookmarkEnd w:id="48"/>
      <w:bookmarkEnd w:id="49"/>
      <w:bookmarkEnd w:id="50"/>
    </w:p>
    <w:p w14:paraId="24CEE7C0" w14:textId="13E339CB" w:rsidR="006007DB" w:rsidRDefault="006007DB" w:rsidP="006007DB">
      <w:pPr>
        <w:spacing w:line="480" w:lineRule="auto"/>
        <w:rPr>
          <w:rFonts w:cs="Times New Roman"/>
          <w:szCs w:val="24"/>
        </w:rPr>
      </w:pPr>
      <w:r w:rsidRPr="00427DA2">
        <w:rPr>
          <w:rFonts w:cs="Times New Roman"/>
          <w:szCs w:val="24"/>
        </w:rPr>
        <w:t xml:space="preserve">¿Cómo puede la empresa CCM Soluciones y Servicios superar la fragmentación y la falta de eficiencia en </w:t>
      </w:r>
      <w:r>
        <w:rPr>
          <w:rFonts w:cs="Times New Roman"/>
          <w:szCs w:val="24"/>
        </w:rPr>
        <w:t xml:space="preserve">los </w:t>
      </w:r>
      <w:r w:rsidRPr="00427DA2">
        <w:rPr>
          <w:rFonts w:cs="Times New Roman"/>
          <w:szCs w:val="24"/>
        </w:rPr>
        <w:t>procesos de</w:t>
      </w:r>
      <w:r>
        <w:rPr>
          <w:rFonts w:cs="Times New Roman"/>
          <w:szCs w:val="24"/>
        </w:rPr>
        <w:t>l área de</w:t>
      </w:r>
      <w:r w:rsidRPr="00427DA2">
        <w:rPr>
          <w:rFonts w:cs="Times New Roman"/>
          <w:szCs w:val="24"/>
        </w:rPr>
        <w:t xml:space="preserve"> recursos humanos mediante la implementación de un sistema web que permita la centralización y automatización de tareas, facilitando el acceso directo de los empleados a esta información de manera rápida y sin necesidad de intermediarios?</w:t>
      </w:r>
    </w:p>
    <w:p w14:paraId="79C2C286" w14:textId="3FAD7D59" w:rsidR="006007DB" w:rsidRPr="006007DB" w:rsidRDefault="006007DB" w:rsidP="006007DB">
      <w:pPr>
        <w:jc w:val="both"/>
        <w:rPr>
          <w:rFonts w:cs="Times New Roman"/>
          <w:szCs w:val="24"/>
        </w:rPr>
      </w:pPr>
      <w:r>
        <w:rPr>
          <w:rFonts w:cs="Times New Roman"/>
          <w:szCs w:val="24"/>
        </w:rPr>
        <w:br w:type="page"/>
      </w:r>
    </w:p>
    <w:p w14:paraId="20B6A246" w14:textId="77777777" w:rsidR="00DC14C2" w:rsidRDefault="00DC14C2" w:rsidP="0042111F">
      <w:pPr>
        <w:pStyle w:val="Heading2"/>
        <w:numPr>
          <w:ilvl w:val="0"/>
          <w:numId w:val="0"/>
        </w:numPr>
        <w:ind w:left="360"/>
      </w:pPr>
      <w:bookmarkStart w:id="51" w:name="_Toc474133970"/>
      <w:bookmarkStart w:id="52" w:name="_Toc484774644"/>
      <w:bookmarkStart w:id="53" w:name="_Toc489248507"/>
      <w:bookmarkStart w:id="54" w:name="_Toc513891543"/>
      <w:bookmarkStart w:id="55" w:name="_Toc533694167"/>
      <w:r>
        <w:lastRenderedPageBreak/>
        <w:t>Justificación de las herramientas usadas en el proyecto</w:t>
      </w:r>
      <w:bookmarkEnd w:id="51"/>
      <w:bookmarkEnd w:id="52"/>
      <w:bookmarkEnd w:id="53"/>
      <w:bookmarkEnd w:id="54"/>
      <w:bookmarkEnd w:id="55"/>
    </w:p>
    <w:p w14:paraId="595566AE" w14:textId="77777777" w:rsidR="006007DB" w:rsidRPr="00427DA2" w:rsidRDefault="006007DB" w:rsidP="006007DB">
      <w:pPr>
        <w:pStyle w:val="ListParagraph"/>
        <w:numPr>
          <w:ilvl w:val="0"/>
          <w:numId w:val="3"/>
        </w:numPr>
        <w:spacing w:line="480" w:lineRule="auto"/>
      </w:pPr>
      <w:r w:rsidRPr="00427DA2">
        <w:rPr>
          <w:shd w:val="clear" w:color="auto" w:fill="FFFFFF"/>
        </w:rPr>
        <w:t>HTML</w:t>
      </w:r>
    </w:p>
    <w:p w14:paraId="3C50FBA6" w14:textId="77777777" w:rsidR="006007DB" w:rsidRPr="006007DB" w:rsidRDefault="006007DB" w:rsidP="006007DB">
      <w:pPr>
        <w:pStyle w:val="ListParagraph"/>
        <w:numPr>
          <w:ilvl w:val="0"/>
          <w:numId w:val="3"/>
        </w:numPr>
        <w:spacing w:line="480" w:lineRule="auto"/>
      </w:pPr>
      <w:r w:rsidRPr="00427DA2">
        <w:rPr>
          <w:shd w:val="clear" w:color="auto" w:fill="FFFFFF"/>
        </w:rPr>
        <w:t>CCS</w:t>
      </w:r>
    </w:p>
    <w:p w14:paraId="2FDAABC7" w14:textId="5D13704E" w:rsidR="006007DB" w:rsidRPr="00427DA2" w:rsidRDefault="006007DB" w:rsidP="006007DB">
      <w:pPr>
        <w:pStyle w:val="ListParagraph"/>
        <w:numPr>
          <w:ilvl w:val="0"/>
          <w:numId w:val="3"/>
        </w:numPr>
        <w:spacing w:line="480" w:lineRule="auto"/>
      </w:pPr>
      <w:r>
        <w:rPr>
          <w:shd w:val="clear" w:color="auto" w:fill="FFFFFF"/>
        </w:rPr>
        <w:t>Boostrap</w:t>
      </w:r>
    </w:p>
    <w:p w14:paraId="09D2F25D" w14:textId="77777777" w:rsidR="006007DB" w:rsidRPr="00427DA2" w:rsidRDefault="006007DB" w:rsidP="006007DB">
      <w:pPr>
        <w:pStyle w:val="ListParagraph"/>
        <w:numPr>
          <w:ilvl w:val="0"/>
          <w:numId w:val="3"/>
        </w:numPr>
        <w:spacing w:line="480" w:lineRule="auto"/>
      </w:pPr>
      <w:r w:rsidRPr="00427DA2">
        <w:rPr>
          <w:shd w:val="clear" w:color="auto" w:fill="FFFFFF"/>
        </w:rPr>
        <w:t xml:space="preserve">PHP: El lenguaje de programación PHP se utilizará para el desarrollo de los módulos y submódulos del </w:t>
      </w:r>
      <w:r>
        <w:rPr>
          <w:shd w:val="clear" w:color="auto" w:fill="FFFFFF"/>
        </w:rPr>
        <w:t>sistema que se desea implementar.</w:t>
      </w:r>
    </w:p>
    <w:p w14:paraId="7CA89234" w14:textId="77777777" w:rsidR="006007DB" w:rsidRPr="00427DA2" w:rsidRDefault="006007DB" w:rsidP="006007DB">
      <w:pPr>
        <w:pStyle w:val="ListParagraph"/>
        <w:numPr>
          <w:ilvl w:val="0"/>
          <w:numId w:val="3"/>
        </w:numPr>
        <w:spacing w:line="480" w:lineRule="auto"/>
      </w:pPr>
      <w:r w:rsidRPr="00427DA2">
        <w:rPr>
          <w:shd w:val="clear" w:color="auto" w:fill="FFFFFF"/>
        </w:rPr>
        <w:t>Javascript</w:t>
      </w:r>
    </w:p>
    <w:p w14:paraId="69FDCC79" w14:textId="77777777" w:rsidR="006007DB" w:rsidRPr="00427DA2" w:rsidRDefault="006007DB" w:rsidP="006007DB">
      <w:pPr>
        <w:pStyle w:val="ListParagraph"/>
        <w:numPr>
          <w:ilvl w:val="0"/>
          <w:numId w:val="3"/>
        </w:numPr>
        <w:spacing w:line="480" w:lineRule="auto"/>
      </w:pPr>
      <w:r>
        <w:rPr>
          <w:shd w:val="clear" w:color="auto" w:fill="FFFFFF"/>
        </w:rPr>
        <w:t>MySQL</w:t>
      </w:r>
      <w:r w:rsidRPr="00427DA2">
        <w:rPr>
          <w:shd w:val="clear" w:color="auto" w:fill="FFFFFF"/>
        </w:rPr>
        <w:t>: Se utilizará por la capacidad que tiene para almacenar información y por la seguridad que esta misma brinda.</w:t>
      </w:r>
    </w:p>
    <w:p w14:paraId="489A3A43" w14:textId="77777777" w:rsidR="006007DB" w:rsidRPr="00427DA2" w:rsidRDefault="006007DB" w:rsidP="006007DB">
      <w:pPr>
        <w:pStyle w:val="ListParagraph"/>
        <w:numPr>
          <w:ilvl w:val="0"/>
          <w:numId w:val="3"/>
        </w:numPr>
        <w:spacing w:line="480" w:lineRule="auto"/>
      </w:pPr>
      <w:r w:rsidRPr="00427DA2">
        <w:t>GitHub: Se utilizará ya que es un sistema de gestión de proyectos y control de versiones de código, que contribuye a que el desarrollo sea más ágil, además ayuda a corregir errores cuando el sistema está en producción sin tener que eliminar el proyecto directamente del servidor.</w:t>
      </w:r>
    </w:p>
    <w:p w14:paraId="25BF6130" w14:textId="29438A0B" w:rsidR="006007DB" w:rsidRPr="006007DB" w:rsidRDefault="006007DB" w:rsidP="006007DB">
      <w:pPr>
        <w:pStyle w:val="ListParagraph"/>
        <w:numPr>
          <w:ilvl w:val="0"/>
          <w:numId w:val="3"/>
        </w:numPr>
        <w:spacing w:line="480" w:lineRule="auto"/>
      </w:pPr>
      <w:r w:rsidRPr="00427DA2">
        <w:t>Visual Studio Code: Esta herramienta es el editor de código, en donde se desarrolla todo el código, está adaptado para diferentes lenguajes de programación y tiene la ventaja de traer incorporados diferentes extensiones que facilitaran la elaboración del código</w:t>
      </w:r>
      <w:r>
        <w:t>.</w:t>
      </w:r>
    </w:p>
    <w:p w14:paraId="25EE7375" w14:textId="77777777" w:rsidR="001E2B8D" w:rsidRDefault="001E2B8D">
      <w:pPr>
        <w:rPr>
          <w:rFonts w:eastAsiaTheme="majorEastAsia" w:cstheme="majorBidi"/>
          <w:b/>
          <w:szCs w:val="28"/>
        </w:rPr>
      </w:pPr>
      <w:bookmarkStart w:id="56" w:name="_Toc474133971"/>
      <w:bookmarkStart w:id="57" w:name="_Toc484774645"/>
      <w:bookmarkStart w:id="58" w:name="_Toc489248508"/>
      <w:bookmarkStart w:id="59" w:name="_Toc513891544"/>
      <w:bookmarkStart w:id="60" w:name="_Toc533694168"/>
      <w:r>
        <w:br w:type="page"/>
      </w:r>
    </w:p>
    <w:bookmarkEnd w:id="56"/>
    <w:bookmarkEnd w:id="57"/>
    <w:bookmarkEnd w:id="58"/>
    <w:bookmarkEnd w:id="59"/>
    <w:bookmarkEnd w:id="60"/>
    <w:p w14:paraId="197C2B47" w14:textId="39857746" w:rsidR="00DC14C2" w:rsidRDefault="001E2B8D" w:rsidP="0042111F">
      <w:pPr>
        <w:pStyle w:val="Heading3"/>
        <w:numPr>
          <w:ilvl w:val="0"/>
          <w:numId w:val="0"/>
        </w:numPr>
        <w:ind w:left="360"/>
      </w:pPr>
      <w:r>
        <w:lastRenderedPageBreak/>
        <w:t>Hardware por utilizar</w:t>
      </w:r>
    </w:p>
    <w:p w14:paraId="73031284" w14:textId="037759A8" w:rsidR="006007DB" w:rsidRPr="006007DB" w:rsidRDefault="006007DB">
      <w:pPr>
        <w:spacing w:after="0" w:line="360" w:lineRule="auto"/>
        <w:pPrChange w:id="61" w:author="CAROLINA ESPANA  CHAVARRIA" w:date="2024-06-13T09:26:00Z" w16du:dateUtc="2024-06-13T15:26:00Z">
          <w:pPr/>
        </w:pPrChange>
      </w:pPr>
      <w:r>
        <w:t xml:space="preserve">El hardware por utilizar en el desarrollo del proyecto es una computadora, la cual tiene instalado lo necesario para el buen desarrollo de la </w:t>
      </w:r>
      <w:r w:rsidR="001E2B8D">
        <w:t>página</w:t>
      </w:r>
      <w:r>
        <w:t xml:space="preserve"> interna, en este caso es una HP ENVY que cuenta</w:t>
      </w:r>
      <w:del w:id="62" w:author="CAROLINA ESPANA  CHAVARRIA" w:date="2024-06-13T09:27:00Z" w16du:dateUtc="2024-06-13T15:27:00Z">
        <w:r w:rsidDel="00652CB3">
          <w:delText>s</w:delText>
        </w:r>
      </w:del>
      <w:r>
        <w:t xml:space="preserve"> con 32GB, procesador INTEL Core i7-1260P 12th Generación con sistema operativo 64bits.</w:t>
      </w:r>
    </w:p>
    <w:p w14:paraId="4B950015" w14:textId="3B5F3280" w:rsidR="00DC14C2" w:rsidRDefault="001E2B8D" w:rsidP="0042111F">
      <w:pPr>
        <w:pStyle w:val="Heading3"/>
        <w:numPr>
          <w:ilvl w:val="0"/>
          <w:numId w:val="0"/>
        </w:numPr>
        <w:ind w:left="360"/>
      </w:pPr>
      <w:r>
        <w:t>Software Por Utilizar</w:t>
      </w:r>
    </w:p>
    <w:p w14:paraId="2E3115CC" w14:textId="77777777" w:rsidR="00DC14C2" w:rsidRDefault="00DC14C2" w:rsidP="0042111F">
      <w:pPr>
        <w:pStyle w:val="Heading2"/>
        <w:numPr>
          <w:ilvl w:val="0"/>
          <w:numId w:val="0"/>
        </w:numPr>
        <w:ind w:left="360"/>
      </w:pPr>
      <w:bookmarkStart w:id="63" w:name="_Toc474133973"/>
      <w:bookmarkStart w:id="64" w:name="_Toc484774647"/>
      <w:bookmarkStart w:id="65" w:name="_Toc489248510"/>
      <w:bookmarkStart w:id="66" w:name="_Toc513891546"/>
      <w:bookmarkStart w:id="67" w:name="_Toc533694170"/>
      <w:r>
        <w:t>Objetivo del proyecto</w:t>
      </w:r>
      <w:bookmarkEnd w:id="63"/>
      <w:bookmarkEnd w:id="64"/>
      <w:bookmarkEnd w:id="65"/>
      <w:bookmarkEnd w:id="66"/>
      <w:bookmarkEnd w:id="67"/>
    </w:p>
    <w:p w14:paraId="2C1E09BA" w14:textId="77777777" w:rsidR="00DC14C2" w:rsidRDefault="00DC14C2" w:rsidP="0042111F">
      <w:pPr>
        <w:pStyle w:val="Heading3"/>
        <w:numPr>
          <w:ilvl w:val="0"/>
          <w:numId w:val="0"/>
        </w:numPr>
        <w:ind w:left="360"/>
      </w:pPr>
      <w:bookmarkStart w:id="68" w:name="_Toc474133974"/>
      <w:bookmarkStart w:id="69" w:name="_Toc484774648"/>
      <w:bookmarkStart w:id="70" w:name="_Toc489248511"/>
      <w:bookmarkStart w:id="71" w:name="_Toc513891547"/>
      <w:bookmarkStart w:id="72" w:name="_Toc533694171"/>
      <w:r>
        <w:t>Objetivo general</w:t>
      </w:r>
      <w:bookmarkEnd w:id="68"/>
      <w:bookmarkEnd w:id="69"/>
      <w:bookmarkEnd w:id="70"/>
      <w:bookmarkEnd w:id="71"/>
      <w:bookmarkEnd w:id="72"/>
    </w:p>
    <w:p w14:paraId="33A6C008" w14:textId="222BDD2E" w:rsidR="006007DB" w:rsidRPr="006007DB" w:rsidRDefault="006007DB">
      <w:pPr>
        <w:spacing w:line="480" w:lineRule="auto"/>
        <w:jc w:val="both"/>
        <w:rPr>
          <w:rFonts w:cs="Times New Roman"/>
          <w:szCs w:val="24"/>
        </w:rPr>
        <w:pPrChange w:id="73" w:author="CAROLINA ESPANA  CHAVARRIA" w:date="2024-06-13T09:27:00Z" w16du:dateUtc="2024-06-13T15:27:00Z">
          <w:pPr>
            <w:spacing w:line="480" w:lineRule="auto"/>
          </w:pPr>
        </w:pPrChange>
      </w:pPr>
      <w:r w:rsidRPr="00427DA2">
        <w:rPr>
          <w:rFonts w:cs="Times New Roman"/>
          <w:szCs w:val="24"/>
        </w:rPr>
        <w:t xml:space="preserve">Implementar un sistema web integral de gestión de recursos humanos en la empresa CCM Soluciones y Servicios para el segundo cuatrimestre del 2024, con el propósito de centralizar, automatizar y facilitar el acceso a procesos </w:t>
      </w:r>
      <w:del w:id="74" w:author="Bot CCM" w:date="2024-06-15T12:05:00Z" w16du:dateUtc="2024-06-15T18:05:00Z">
        <w:r w:rsidRPr="00427DA2" w:rsidDel="00D16235">
          <w:rPr>
            <w:rFonts w:cs="Times New Roman"/>
            <w:szCs w:val="24"/>
          </w:rPr>
          <w:delText xml:space="preserve">como </w:delText>
        </w:r>
      </w:del>
      <w:ins w:id="75" w:author="Bot CCM" w:date="2024-06-15T12:05:00Z" w16du:dateUtc="2024-06-15T18:05:00Z">
        <w:r w:rsidR="00D16235">
          <w:rPr>
            <w:rFonts w:cs="Times New Roman"/>
            <w:szCs w:val="24"/>
          </w:rPr>
          <w:t xml:space="preserve">de </w:t>
        </w:r>
      </w:ins>
      <w:del w:id="76" w:author="Bot CCM" w:date="2024-06-15T12:05:00Z" w16du:dateUtc="2024-06-15T18:05:00Z">
        <w:r w:rsidRPr="00427DA2" w:rsidDel="00D16235">
          <w:rPr>
            <w:rFonts w:cs="Times New Roman"/>
            <w:szCs w:val="24"/>
          </w:rPr>
          <w:delText xml:space="preserve">la </w:delText>
        </w:r>
      </w:del>
      <w:r w:rsidRPr="00427DA2">
        <w:rPr>
          <w:rFonts w:cs="Times New Roman"/>
          <w:szCs w:val="24"/>
        </w:rPr>
        <w:t>gestión de boletas de pago</w:t>
      </w:r>
      <w:ins w:id="77" w:author="Bot CCM" w:date="2024-06-15T12:05:00Z" w16du:dateUtc="2024-06-15T18:05:00Z">
        <w:r w:rsidR="00D16235">
          <w:rPr>
            <w:rFonts w:cs="Times New Roman"/>
            <w:szCs w:val="24"/>
          </w:rPr>
          <w:t xml:space="preserve"> y</w:t>
        </w:r>
      </w:ins>
      <w:del w:id="78" w:author="Bot CCM" w:date="2024-06-15T12:05:00Z" w16du:dateUtc="2024-06-15T18:05:00Z">
        <w:r w:rsidRPr="00427DA2" w:rsidDel="00D16235">
          <w:rPr>
            <w:rFonts w:cs="Times New Roman"/>
            <w:szCs w:val="24"/>
          </w:rPr>
          <w:delText>,</w:delText>
        </w:r>
      </w:del>
      <w:r w:rsidRPr="00427DA2">
        <w:rPr>
          <w:rFonts w:cs="Times New Roman"/>
          <w:szCs w:val="24"/>
        </w:rPr>
        <w:t xml:space="preserve"> solicitudes de vacaciones</w:t>
      </w:r>
      <w:del w:id="79" w:author="Bot CCM" w:date="2024-06-15T12:05:00Z" w16du:dateUtc="2024-06-15T18:05:00Z">
        <w:r w:rsidRPr="00427DA2" w:rsidDel="00D16235">
          <w:rPr>
            <w:rFonts w:cs="Times New Roman"/>
            <w:szCs w:val="24"/>
          </w:rPr>
          <w:delText xml:space="preserve"> y permisos</w:delText>
        </w:r>
      </w:del>
      <w:r w:rsidRPr="00427DA2">
        <w:rPr>
          <w:rFonts w:cs="Times New Roman"/>
          <w:szCs w:val="24"/>
        </w:rPr>
        <w:t>, promoviendo así la eficiencia operativa, la transparencia y la satisfacción del personal.</w:t>
      </w:r>
    </w:p>
    <w:p w14:paraId="1767FD83" w14:textId="77777777" w:rsidR="00DC14C2" w:rsidRDefault="00DC14C2" w:rsidP="0042111F">
      <w:pPr>
        <w:pStyle w:val="Heading3"/>
        <w:numPr>
          <w:ilvl w:val="0"/>
          <w:numId w:val="0"/>
        </w:numPr>
        <w:ind w:left="360"/>
      </w:pPr>
      <w:bookmarkStart w:id="80" w:name="_Toc484774649"/>
      <w:bookmarkStart w:id="81" w:name="_Toc489248512"/>
      <w:bookmarkStart w:id="82" w:name="_Toc513891548"/>
      <w:bookmarkStart w:id="83" w:name="_Toc533694172"/>
      <w:r>
        <w:t>Objetivos específicos</w:t>
      </w:r>
      <w:bookmarkEnd w:id="80"/>
      <w:bookmarkEnd w:id="81"/>
      <w:bookmarkEnd w:id="82"/>
      <w:bookmarkEnd w:id="83"/>
    </w:p>
    <w:p w14:paraId="35D88CE0" w14:textId="77777777" w:rsidR="006007DB" w:rsidRPr="00427DA2" w:rsidRDefault="006007DB" w:rsidP="006007DB">
      <w:pPr>
        <w:pStyle w:val="ListParagraph"/>
        <w:numPr>
          <w:ilvl w:val="0"/>
          <w:numId w:val="4"/>
        </w:numPr>
        <w:spacing w:line="480" w:lineRule="auto"/>
        <w:rPr>
          <w:rFonts w:eastAsiaTheme="minorHAnsi"/>
          <w:lang w:eastAsia="en-US"/>
        </w:rPr>
      </w:pPr>
      <w:r w:rsidRPr="00427DA2">
        <w:rPr>
          <w:rFonts w:eastAsiaTheme="minorHAnsi"/>
          <w:lang w:eastAsia="en-US"/>
        </w:rPr>
        <w:t>Analizar las necesidades del departamento de Recursos Humanos de la empresa CCM Soluciones en Servicios.</w:t>
      </w:r>
    </w:p>
    <w:p w14:paraId="4FA12E30" w14:textId="698111B1" w:rsidR="006007DB" w:rsidRPr="00427DA2" w:rsidRDefault="006007DB" w:rsidP="006007DB">
      <w:pPr>
        <w:pStyle w:val="ListParagraph"/>
        <w:numPr>
          <w:ilvl w:val="0"/>
          <w:numId w:val="4"/>
        </w:numPr>
        <w:spacing w:line="480" w:lineRule="auto"/>
        <w:rPr>
          <w:rFonts w:eastAsiaTheme="minorHAnsi"/>
          <w:lang w:eastAsia="en-US"/>
        </w:rPr>
      </w:pPr>
      <w:r w:rsidRPr="00427DA2">
        <w:rPr>
          <w:rFonts w:eastAsiaTheme="minorHAnsi"/>
          <w:lang w:eastAsia="en-US"/>
        </w:rPr>
        <w:t xml:space="preserve">Diseñar la interfaz </w:t>
      </w:r>
      <w:r w:rsidR="001E2B8D" w:rsidRPr="00427DA2">
        <w:rPr>
          <w:rFonts w:eastAsiaTheme="minorHAnsi"/>
          <w:lang w:eastAsia="en-US"/>
        </w:rPr>
        <w:t>gráfica</w:t>
      </w:r>
      <w:r w:rsidRPr="00427DA2">
        <w:rPr>
          <w:rFonts w:eastAsiaTheme="minorHAnsi"/>
          <w:lang w:eastAsia="en-US"/>
        </w:rPr>
        <w:t xml:space="preserve"> y experiencia de usuario que va a requerir el sistema web.</w:t>
      </w:r>
    </w:p>
    <w:p w14:paraId="7575C5D8" w14:textId="77777777" w:rsidR="006007DB" w:rsidRPr="00427DA2" w:rsidRDefault="006007DB" w:rsidP="006007DB">
      <w:pPr>
        <w:pStyle w:val="ListParagraph"/>
        <w:numPr>
          <w:ilvl w:val="0"/>
          <w:numId w:val="4"/>
        </w:numPr>
        <w:spacing w:line="480" w:lineRule="auto"/>
        <w:rPr>
          <w:rFonts w:eastAsiaTheme="minorHAnsi"/>
          <w:lang w:eastAsia="en-US"/>
        </w:rPr>
      </w:pPr>
      <w:r w:rsidRPr="00427DA2">
        <w:rPr>
          <w:rFonts w:eastAsiaTheme="minorHAnsi"/>
          <w:lang w:eastAsia="en-US"/>
        </w:rPr>
        <w:t>Desarrollar el backend y frondend del sistema web.</w:t>
      </w:r>
    </w:p>
    <w:p w14:paraId="5C8D5A92" w14:textId="0DE16531" w:rsidR="006007DB" w:rsidRPr="006007DB" w:rsidRDefault="006007DB" w:rsidP="006007DB">
      <w:pPr>
        <w:pStyle w:val="ListParagraph"/>
        <w:numPr>
          <w:ilvl w:val="0"/>
          <w:numId w:val="4"/>
        </w:numPr>
        <w:spacing w:line="480" w:lineRule="auto"/>
        <w:rPr>
          <w:rFonts w:eastAsiaTheme="minorHAnsi"/>
          <w:lang w:eastAsia="en-US"/>
        </w:rPr>
      </w:pPr>
      <w:r w:rsidRPr="00427DA2">
        <w:rPr>
          <w:rFonts w:eastAsiaTheme="minorHAnsi"/>
          <w:lang w:eastAsia="en-US"/>
        </w:rPr>
        <w:t>Implementar el sistema web como parte del día a día de cada empleado.</w:t>
      </w:r>
    </w:p>
    <w:p w14:paraId="0B75555F" w14:textId="77777777" w:rsidR="00DC14C2" w:rsidRDefault="00DC14C2" w:rsidP="0042111F">
      <w:pPr>
        <w:pStyle w:val="Heading2"/>
        <w:numPr>
          <w:ilvl w:val="0"/>
          <w:numId w:val="0"/>
        </w:numPr>
        <w:ind w:left="360"/>
      </w:pPr>
      <w:bookmarkStart w:id="84" w:name="_Toc474133976"/>
      <w:bookmarkStart w:id="85" w:name="_Toc484774650"/>
      <w:bookmarkStart w:id="86" w:name="_Toc489248513"/>
      <w:bookmarkStart w:id="87" w:name="_Toc513891549"/>
      <w:bookmarkStart w:id="88" w:name="_Toc533694173"/>
      <w:r>
        <w:lastRenderedPageBreak/>
        <w:t>Alcances y limitaciones</w:t>
      </w:r>
      <w:bookmarkEnd w:id="84"/>
      <w:bookmarkEnd w:id="85"/>
      <w:bookmarkEnd w:id="86"/>
      <w:bookmarkEnd w:id="87"/>
      <w:bookmarkEnd w:id="88"/>
    </w:p>
    <w:p w14:paraId="2F58DBA1" w14:textId="77777777" w:rsidR="00DC14C2" w:rsidRDefault="00DC14C2" w:rsidP="0042111F">
      <w:pPr>
        <w:pStyle w:val="Heading3"/>
        <w:numPr>
          <w:ilvl w:val="0"/>
          <w:numId w:val="0"/>
        </w:numPr>
        <w:ind w:left="360"/>
      </w:pPr>
      <w:bookmarkStart w:id="89" w:name="_Toc474133977"/>
      <w:bookmarkStart w:id="90" w:name="_Toc484774651"/>
      <w:bookmarkStart w:id="91" w:name="_Toc489248514"/>
      <w:bookmarkStart w:id="92" w:name="_Toc513891550"/>
      <w:bookmarkStart w:id="93" w:name="_Toc533694174"/>
      <w:r>
        <w:t>Alcances</w:t>
      </w:r>
      <w:bookmarkEnd w:id="89"/>
      <w:bookmarkEnd w:id="90"/>
      <w:bookmarkEnd w:id="91"/>
      <w:bookmarkEnd w:id="92"/>
      <w:bookmarkEnd w:id="93"/>
    </w:p>
    <w:p w14:paraId="5F7F1973" w14:textId="77777777" w:rsidR="006007DB" w:rsidRPr="00427DA2" w:rsidRDefault="006007DB" w:rsidP="006007DB">
      <w:pPr>
        <w:pStyle w:val="NormalWeb"/>
        <w:numPr>
          <w:ilvl w:val="0"/>
          <w:numId w:val="5"/>
        </w:numPr>
        <w:spacing w:line="480" w:lineRule="auto"/>
      </w:pPr>
      <w:r w:rsidRPr="00427DA2">
        <w:t>Análisis de requerimientos: Reuniones con los diferentes departamentos de la empresa para identificar las necesidades específicas de cada área en cuanto a la gestión de recursos humanos.</w:t>
      </w:r>
    </w:p>
    <w:p w14:paraId="2A0036C2" w14:textId="77777777" w:rsidR="006007DB" w:rsidRPr="00427DA2" w:rsidRDefault="006007DB" w:rsidP="006007DB">
      <w:pPr>
        <w:pStyle w:val="NormalWeb"/>
        <w:numPr>
          <w:ilvl w:val="0"/>
          <w:numId w:val="5"/>
        </w:numPr>
        <w:spacing w:line="480" w:lineRule="auto"/>
      </w:pPr>
      <w:r w:rsidRPr="00427DA2">
        <w:t>Diseño del sistema: Elaboración de prototipos y diagramas de flujo para visualizar la arquitectura y funcionalidades del sistema web.</w:t>
      </w:r>
    </w:p>
    <w:p w14:paraId="65416C1E" w14:textId="77777777" w:rsidR="006007DB" w:rsidRDefault="006007DB" w:rsidP="006007DB">
      <w:pPr>
        <w:pStyle w:val="NormalWeb"/>
        <w:numPr>
          <w:ilvl w:val="0"/>
          <w:numId w:val="5"/>
        </w:numPr>
        <w:spacing w:line="480" w:lineRule="auto"/>
      </w:pPr>
      <w:r w:rsidRPr="00427DA2">
        <w:t>Desarrollo del sistema: Programación de las diferentes funcionalidades del sistema web, incluyendo la gestión de boletas de pago, solicitudes de vacaciones, permisos, entre otros.</w:t>
      </w:r>
    </w:p>
    <w:p w14:paraId="19DDAB38" w14:textId="77777777" w:rsidR="006007DB" w:rsidRPr="00427DA2" w:rsidRDefault="006007DB" w:rsidP="006007DB">
      <w:pPr>
        <w:pStyle w:val="NormalWeb"/>
        <w:numPr>
          <w:ilvl w:val="0"/>
          <w:numId w:val="5"/>
        </w:numPr>
        <w:spacing w:line="480" w:lineRule="auto"/>
      </w:pPr>
      <w:r w:rsidRPr="00427DA2">
        <w:t>Implementación y pruebas: Instalación del sistema en los servidores de la empresa y realización de pruebas exhaustivas para asegurar su correcto funcionamiento y detectar posibles fallos o errores.</w:t>
      </w:r>
    </w:p>
    <w:p w14:paraId="67FE4188" w14:textId="77777777" w:rsidR="006007DB" w:rsidRPr="00427DA2" w:rsidRDefault="006007DB" w:rsidP="006007DB">
      <w:pPr>
        <w:pStyle w:val="NormalWeb"/>
        <w:numPr>
          <w:ilvl w:val="0"/>
          <w:numId w:val="5"/>
        </w:numPr>
        <w:spacing w:line="480" w:lineRule="auto"/>
      </w:pPr>
      <w:r w:rsidRPr="00427DA2">
        <w:t>Capacitación del personal: Elaboración de materiales de capacitación y realización de sesiones informativas para que los empleados aprendan a utilizar el nuevo sistema de recursos humanos de manera efectiva.</w:t>
      </w:r>
    </w:p>
    <w:p w14:paraId="4B233E82" w14:textId="6CE67D5B" w:rsidR="006007DB" w:rsidRPr="006007DB" w:rsidRDefault="006007DB" w:rsidP="006007DB">
      <w:pPr>
        <w:pStyle w:val="NormalWeb"/>
        <w:numPr>
          <w:ilvl w:val="0"/>
          <w:numId w:val="5"/>
        </w:numPr>
        <w:spacing w:line="480" w:lineRule="auto"/>
      </w:pPr>
      <w:r w:rsidRPr="00427DA2">
        <w:t>Puesta en marcha: Lanzamiento oficial del sistema web y acompañamiento durante los primeros días de su uso para resolver cualquier duda o inconveniente que pudiera surgir.</w:t>
      </w:r>
    </w:p>
    <w:p w14:paraId="7EEE7937" w14:textId="77777777" w:rsidR="00DC14C2" w:rsidRDefault="00DC14C2" w:rsidP="0042111F">
      <w:pPr>
        <w:pStyle w:val="Heading3"/>
        <w:numPr>
          <w:ilvl w:val="0"/>
          <w:numId w:val="0"/>
        </w:numPr>
        <w:ind w:left="360"/>
      </w:pPr>
      <w:bookmarkStart w:id="94" w:name="_Toc474133980"/>
      <w:bookmarkStart w:id="95" w:name="_Toc484774652"/>
      <w:bookmarkStart w:id="96" w:name="_Toc489248515"/>
      <w:bookmarkStart w:id="97" w:name="_Toc513891551"/>
      <w:bookmarkStart w:id="98" w:name="_Toc533694175"/>
      <w:r>
        <w:lastRenderedPageBreak/>
        <w:t>Limitaciones</w:t>
      </w:r>
      <w:bookmarkEnd w:id="94"/>
      <w:bookmarkEnd w:id="95"/>
      <w:bookmarkEnd w:id="96"/>
      <w:bookmarkEnd w:id="97"/>
      <w:bookmarkEnd w:id="98"/>
    </w:p>
    <w:p w14:paraId="1DAD28FF" w14:textId="77777777" w:rsidR="00DF3CDF" w:rsidRDefault="00DF3CDF" w:rsidP="0042111F">
      <w:pPr>
        <w:pStyle w:val="Heading4"/>
        <w:numPr>
          <w:ilvl w:val="0"/>
          <w:numId w:val="0"/>
        </w:numPr>
        <w:ind w:left="360"/>
      </w:pPr>
      <w:bookmarkStart w:id="99" w:name="_Toc474133981"/>
      <w:r w:rsidRPr="00BC15A1">
        <w:t>Limitaciones de tiempo</w:t>
      </w:r>
      <w:bookmarkEnd w:id="99"/>
    </w:p>
    <w:p w14:paraId="66336CD1" w14:textId="77777777" w:rsidR="006007DB" w:rsidRPr="00427DA2" w:rsidRDefault="006007DB">
      <w:pPr>
        <w:pStyle w:val="NormalWeb"/>
        <w:numPr>
          <w:ilvl w:val="0"/>
          <w:numId w:val="6"/>
        </w:numPr>
        <w:spacing w:line="480" w:lineRule="auto"/>
        <w:jc w:val="both"/>
        <w:pPrChange w:id="100" w:author="CAROLINA ESPANA  CHAVARRIA" w:date="2024-06-13T09:28:00Z" w16du:dateUtc="2024-06-13T15:28:00Z">
          <w:pPr>
            <w:pStyle w:val="NormalWeb"/>
            <w:numPr>
              <w:numId w:val="6"/>
            </w:numPr>
            <w:tabs>
              <w:tab w:val="num" w:pos="720"/>
            </w:tabs>
            <w:spacing w:line="480" w:lineRule="auto"/>
            <w:ind w:left="720" w:hanging="360"/>
          </w:pPr>
        </w:pPrChange>
      </w:pPr>
      <w:r w:rsidRPr="00427DA2">
        <w:t>Restricción de tiempo: La cantidad limitada de horas disponibles podría afectar la profundidad del análisis de requerimientos, el diseño del sistema, la implementación, las pruebas y la capacitación del personal.</w:t>
      </w:r>
    </w:p>
    <w:p w14:paraId="5DE271BB" w14:textId="77777777" w:rsidR="006007DB" w:rsidRPr="00427DA2" w:rsidRDefault="006007DB">
      <w:pPr>
        <w:pStyle w:val="NormalWeb"/>
        <w:numPr>
          <w:ilvl w:val="0"/>
          <w:numId w:val="6"/>
        </w:numPr>
        <w:spacing w:line="480" w:lineRule="auto"/>
        <w:jc w:val="both"/>
        <w:pPrChange w:id="101" w:author="CAROLINA ESPANA  CHAVARRIA" w:date="2024-06-13T09:28:00Z" w16du:dateUtc="2024-06-13T15:28:00Z">
          <w:pPr>
            <w:pStyle w:val="NormalWeb"/>
            <w:numPr>
              <w:numId w:val="6"/>
            </w:numPr>
            <w:tabs>
              <w:tab w:val="num" w:pos="720"/>
            </w:tabs>
            <w:spacing w:line="480" w:lineRule="auto"/>
            <w:ind w:left="720" w:hanging="360"/>
          </w:pPr>
        </w:pPrChange>
      </w:pPr>
      <w:r w:rsidRPr="00427DA2">
        <w:t>Complejidad del proyecto: Dada la brevedad del tiempo disponible, puede ser necesario simplificar el alcance del proyecto y priorizar las funcionalidades clave del sistema de recursos humanos para garantizar su entrega dentro del plazo establecido.</w:t>
      </w:r>
    </w:p>
    <w:p w14:paraId="5331EAAC" w14:textId="59C9684F" w:rsidR="006007DB" w:rsidRPr="00427DA2" w:rsidRDefault="006007DB">
      <w:pPr>
        <w:pStyle w:val="NormalWeb"/>
        <w:numPr>
          <w:ilvl w:val="0"/>
          <w:numId w:val="6"/>
        </w:numPr>
        <w:spacing w:line="480" w:lineRule="auto"/>
        <w:jc w:val="both"/>
        <w:pPrChange w:id="102" w:author="CAROLINA ESPANA  CHAVARRIA" w:date="2024-06-13T09:28:00Z" w16du:dateUtc="2024-06-13T15:28:00Z">
          <w:pPr>
            <w:pStyle w:val="NormalWeb"/>
            <w:numPr>
              <w:numId w:val="6"/>
            </w:numPr>
            <w:tabs>
              <w:tab w:val="num" w:pos="720"/>
            </w:tabs>
            <w:spacing w:line="480" w:lineRule="auto"/>
            <w:ind w:left="720" w:hanging="360"/>
          </w:pPr>
        </w:pPrChange>
      </w:pPr>
      <w:r w:rsidRPr="00427DA2">
        <w:t>Capacidad de personal: La cantidad limitada de horas también podría afectar la disponibilidad de</w:t>
      </w:r>
      <w:ins w:id="103" w:author="CAROLINA ESPANA  CHAVARRIA" w:date="2024-06-13T09:29:00Z" w16du:dateUtc="2024-06-13T15:29:00Z">
        <w:r w:rsidR="00652CB3">
          <w:t>l</w:t>
        </w:r>
      </w:ins>
      <w:r w:rsidRPr="00427DA2">
        <w:t xml:space="preserve"> personal capacitado para llevar a cabo todas las actividades necesarias en el proyecto.</w:t>
      </w:r>
    </w:p>
    <w:p w14:paraId="3D04BD39" w14:textId="77777777" w:rsidR="006007DB" w:rsidRDefault="006007DB">
      <w:pPr>
        <w:pStyle w:val="NormalWeb"/>
        <w:numPr>
          <w:ilvl w:val="0"/>
          <w:numId w:val="6"/>
        </w:numPr>
        <w:spacing w:line="480" w:lineRule="auto"/>
        <w:jc w:val="both"/>
        <w:pPrChange w:id="104" w:author="CAROLINA ESPANA  CHAVARRIA" w:date="2024-06-13T09:28:00Z" w16du:dateUtc="2024-06-13T15:28:00Z">
          <w:pPr>
            <w:pStyle w:val="NormalWeb"/>
            <w:numPr>
              <w:numId w:val="6"/>
            </w:numPr>
            <w:tabs>
              <w:tab w:val="num" w:pos="720"/>
            </w:tabs>
            <w:spacing w:line="480" w:lineRule="auto"/>
            <w:ind w:left="720" w:hanging="360"/>
          </w:pPr>
        </w:pPrChange>
      </w:pPr>
      <w:r w:rsidRPr="00427DA2">
        <w:t>Pruebas y ajustes: El tiempo limitado puede dificultar la realización de pruebas exhaustivas del sistema y la implementación de ajustes o mejoras basadas en los resultados de las pruebas.</w:t>
      </w:r>
    </w:p>
    <w:p w14:paraId="322C3D2B" w14:textId="6333A775" w:rsidR="006007DB" w:rsidRPr="006007DB" w:rsidRDefault="006007DB">
      <w:pPr>
        <w:pStyle w:val="NormalWeb"/>
        <w:numPr>
          <w:ilvl w:val="0"/>
          <w:numId w:val="6"/>
        </w:numPr>
        <w:spacing w:line="480" w:lineRule="auto"/>
        <w:jc w:val="both"/>
        <w:pPrChange w:id="105" w:author="CAROLINA ESPANA  CHAVARRIA" w:date="2024-06-13T09:28:00Z" w16du:dateUtc="2024-06-13T15:28:00Z">
          <w:pPr>
            <w:pStyle w:val="NormalWeb"/>
            <w:numPr>
              <w:numId w:val="6"/>
            </w:numPr>
            <w:tabs>
              <w:tab w:val="num" w:pos="720"/>
            </w:tabs>
            <w:spacing w:line="480" w:lineRule="auto"/>
            <w:ind w:left="720" w:hanging="360"/>
          </w:pPr>
        </w:pPrChange>
      </w:pPr>
      <w:r w:rsidRPr="00427DA2">
        <w:t>Documentación y seguimiento: Dado el corto plazo, puede ser difícil dedicar tiempo suficiente a la documentación adecuada del proyecto y al seguimiento continuo de su progreso.</w:t>
      </w:r>
    </w:p>
    <w:p w14:paraId="170A756A" w14:textId="15D3DB43" w:rsidR="00DF3CDF" w:rsidRDefault="00DF3CDF" w:rsidP="0042111F">
      <w:pPr>
        <w:pStyle w:val="Heading4"/>
        <w:numPr>
          <w:ilvl w:val="0"/>
          <w:numId w:val="0"/>
        </w:numPr>
        <w:ind w:left="360"/>
      </w:pPr>
      <w:bookmarkStart w:id="106" w:name="_Toc474133982"/>
      <w:r>
        <w:lastRenderedPageBreak/>
        <w:t>Limitaciones de costo</w:t>
      </w:r>
      <w:bookmarkEnd w:id="106"/>
      <w:ins w:id="107" w:author="CAROLINA ESPANA  CHAVARRIA" w:date="2024-06-13T09:30:00Z" w16du:dateUtc="2024-06-13T15:30:00Z">
        <w:r w:rsidR="00652CB3">
          <w:t>: Con más recursos de tiempo y dinero, es posible ampliar el alcance del sistema gene</w:t>
        </w:r>
      </w:ins>
      <w:ins w:id="108" w:author="CAROLINA ESPANA  CHAVARRIA" w:date="2024-06-13T09:31:00Z" w16du:dateUtc="2024-06-13T15:31:00Z">
        <w:r w:rsidR="00652CB3">
          <w:t>rando un mejor retorno a la empresa.</w:t>
        </w:r>
      </w:ins>
      <w:ins w:id="109" w:author="CAROLINA ESPANA  CHAVARRIA" w:date="2024-06-13T09:30:00Z" w16du:dateUtc="2024-06-13T15:30:00Z">
        <w:r w:rsidR="00652CB3">
          <w:t xml:space="preserve"> </w:t>
        </w:r>
      </w:ins>
    </w:p>
    <w:p w14:paraId="07470E85" w14:textId="2E412C11" w:rsidR="00DF3CDF" w:rsidRDefault="00DF3CDF" w:rsidP="0042111F">
      <w:pPr>
        <w:pStyle w:val="Heading4"/>
        <w:numPr>
          <w:ilvl w:val="0"/>
          <w:numId w:val="0"/>
        </w:numPr>
        <w:ind w:left="360"/>
      </w:pPr>
      <w:bookmarkStart w:id="110" w:name="_Toc474133983"/>
      <w:r>
        <w:t>Limitaciones de alcance</w:t>
      </w:r>
      <w:bookmarkEnd w:id="110"/>
      <w:ins w:id="111" w:author="CAROLINA ESPANA  CHAVARRIA" w:date="2024-06-13T09:31:00Z" w16du:dateUtc="2024-06-13T15:31:00Z">
        <w:r w:rsidR="00652CB3">
          <w:t xml:space="preserve">. </w:t>
        </w:r>
      </w:ins>
      <w:ins w:id="112" w:author="CAROLINA ESPANA  CHAVARRIA" w:date="2024-06-13T09:32:00Z" w16du:dateUtc="2024-06-13T15:32:00Z">
        <w:r w:rsidR="00652CB3">
          <w:t>El factor tiempo mita el alcance del sistema según se detalló anteriormente.</w:t>
        </w:r>
      </w:ins>
    </w:p>
    <w:p w14:paraId="4C04C1D5" w14:textId="77777777" w:rsidR="00DF3CDF" w:rsidRDefault="00DF3CDF" w:rsidP="0042111F">
      <w:pPr>
        <w:pStyle w:val="Heading4"/>
        <w:numPr>
          <w:ilvl w:val="0"/>
          <w:numId w:val="0"/>
        </w:numPr>
        <w:ind w:left="360"/>
      </w:pPr>
      <w:bookmarkStart w:id="113" w:name="_Toc474133984"/>
      <w:r>
        <w:t>Limitaciones de tecnología</w:t>
      </w:r>
      <w:bookmarkEnd w:id="113"/>
    </w:p>
    <w:p w14:paraId="6D8CE716" w14:textId="2FAF8BC1" w:rsidR="00DF3CDF" w:rsidRDefault="00DF3CDF" w:rsidP="0042111F">
      <w:pPr>
        <w:pStyle w:val="Heading4"/>
        <w:numPr>
          <w:ilvl w:val="0"/>
          <w:numId w:val="0"/>
        </w:numPr>
        <w:ind w:left="360"/>
      </w:pPr>
      <w:bookmarkStart w:id="114" w:name="_Toc474133985"/>
      <w:r>
        <w:t>Limitaciones de recurso humano</w:t>
      </w:r>
      <w:bookmarkEnd w:id="114"/>
      <w:ins w:id="115" w:author="CAROLINA ESPANA  CHAVARRIA" w:date="2024-06-13T09:32:00Z" w16du:dateUtc="2024-06-13T15:32:00Z">
        <w:r w:rsidR="00216C7F">
          <w:t xml:space="preserve"> De existir más profesionales del </w:t>
        </w:r>
      </w:ins>
      <w:ins w:id="116" w:author="CAROLINA ESPANA  CHAVARRIA" w:date="2024-06-13T09:33:00Z" w16du:dateUtc="2024-06-13T15:33:00Z">
        <w:r w:rsidR="00216C7F">
          <w:t xml:space="preserve">área de la ingeniería en sistemas, la complejidad y alcance de la propuesta podría ser mayor </w:t>
        </w:r>
      </w:ins>
      <w:ins w:id="117" w:author="CAROLINA ESPANA  CHAVARRIA" w:date="2024-06-13T09:34:00Z" w16du:dateUtc="2024-06-13T15:34:00Z">
        <w:r w:rsidR="00216C7F">
          <w:t>generando más beneficios asociados a la empresa</w:t>
        </w:r>
      </w:ins>
      <w:ins w:id="118" w:author="CAROLINA ESPANA  CHAVARRIA" w:date="2024-06-13T09:33:00Z" w16du:dateUtc="2024-06-13T15:33:00Z">
        <w:r w:rsidR="00216C7F">
          <w:t>.</w:t>
        </w:r>
      </w:ins>
    </w:p>
    <w:p w14:paraId="518A279C" w14:textId="77777777" w:rsidR="00DF3CDF" w:rsidRDefault="00DF3CDF" w:rsidP="0042111F">
      <w:pPr>
        <w:pStyle w:val="Heading4"/>
        <w:numPr>
          <w:ilvl w:val="0"/>
          <w:numId w:val="0"/>
        </w:numPr>
        <w:ind w:left="360"/>
      </w:pPr>
      <w:bookmarkStart w:id="119" w:name="_Toc474133986"/>
      <w:r>
        <w:t>Limitación legal</w:t>
      </w:r>
      <w:bookmarkEnd w:id="119"/>
    </w:p>
    <w:p w14:paraId="3C1E65D0" w14:textId="62521447" w:rsidR="008462DD" w:rsidRDefault="00DF3CDF" w:rsidP="0042111F">
      <w:pPr>
        <w:pStyle w:val="Heading4"/>
        <w:numPr>
          <w:ilvl w:val="0"/>
          <w:numId w:val="0"/>
        </w:numPr>
        <w:ind w:left="360"/>
        <w:sectPr w:rsidR="008462DD">
          <w:headerReference w:type="default" r:id="rId12"/>
          <w:footerReference w:type="default" r:id="rId13"/>
          <w:pgSz w:w="12240" w:h="15840"/>
          <w:pgMar w:top="1417" w:right="1701" w:bottom="1417" w:left="1701" w:header="708" w:footer="708" w:gutter="0"/>
          <w:cols w:space="708"/>
          <w:docGrid w:linePitch="360"/>
        </w:sectPr>
      </w:pPr>
      <w:bookmarkStart w:id="120" w:name="_Toc474133987"/>
      <w:r>
        <w:t>Limitaciones organizacionales</w:t>
      </w:r>
      <w:bookmarkEnd w:id="120"/>
      <w:ins w:id="121" w:author="CAROLINA ESPANA  CHAVARRIA" w:date="2024-06-13T09:33:00Z" w16du:dateUtc="2024-06-13T15:33:00Z">
        <w:r w:rsidR="00216C7F">
          <w:t xml:space="preserve"> </w:t>
        </w:r>
      </w:ins>
      <w:ins w:id="122" w:author="CAROLINA ESPANA  CHAVARRIA" w:date="2024-06-13T09:34:00Z" w16du:dateUtc="2024-06-13T15:34:00Z">
        <w:r w:rsidR="00216C7F">
          <w:t xml:space="preserve"> Al no existir un departamento de TI con profesionales asignados para el desarrollo de proyectos como el que se encuentra en estudios, </w:t>
        </w:r>
      </w:ins>
      <w:ins w:id="123" w:author="CAROLINA ESPANA  CHAVARRIA" w:date="2024-06-13T09:35:00Z" w16du:dateUtc="2024-06-13T15:35:00Z">
        <w:r w:rsidR="00216C7F">
          <w:t xml:space="preserve">las posibilidades de impacto y crecimiento en el área son limitadas. </w:t>
        </w:r>
      </w:ins>
    </w:p>
    <w:p w14:paraId="7534A3BE" w14:textId="77777777" w:rsidR="008462DD" w:rsidRDefault="008462DD" w:rsidP="0042111F">
      <w:pPr>
        <w:pStyle w:val="Heading1"/>
        <w:sectPr w:rsidR="008462DD" w:rsidSect="00786144">
          <w:footerReference w:type="first" r:id="rId14"/>
          <w:pgSz w:w="12240" w:h="15840"/>
          <w:pgMar w:top="1418" w:right="1701" w:bottom="1418" w:left="1701" w:header="709" w:footer="709" w:gutter="0"/>
          <w:cols w:space="708"/>
          <w:vAlign w:val="center"/>
          <w:titlePg/>
          <w:docGrid w:linePitch="360"/>
        </w:sectPr>
      </w:pPr>
      <w:bookmarkStart w:id="124" w:name="_Toc474133988"/>
      <w:bookmarkStart w:id="125" w:name="_Toc484774653"/>
      <w:bookmarkStart w:id="126" w:name="_Toc489248516"/>
      <w:bookmarkStart w:id="127" w:name="_Toc513891552"/>
      <w:bookmarkStart w:id="128" w:name="_Toc533694176"/>
      <w:r>
        <w:lastRenderedPageBreak/>
        <w:t>Segunda Parte:</w:t>
      </w:r>
      <w:r>
        <w:br/>
        <w:t>Marco situacional y Marco conceptual</w:t>
      </w:r>
      <w:bookmarkEnd w:id="124"/>
      <w:bookmarkEnd w:id="125"/>
      <w:bookmarkEnd w:id="126"/>
      <w:bookmarkEnd w:id="127"/>
      <w:bookmarkEnd w:id="128"/>
    </w:p>
    <w:p w14:paraId="7F7A9F4A" w14:textId="77777777" w:rsidR="008462DD" w:rsidRPr="00BC15A1" w:rsidRDefault="008462DD" w:rsidP="0042111F">
      <w:pPr>
        <w:pStyle w:val="Heading2"/>
        <w:numPr>
          <w:ilvl w:val="0"/>
          <w:numId w:val="0"/>
        </w:numPr>
        <w:ind w:left="360"/>
      </w:pPr>
      <w:bookmarkStart w:id="129" w:name="_Toc474133989"/>
      <w:bookmarkStart w:id="130" w:name="_Toc484774654"/>
      <w:bookmarkStart w:id="131" w:name="_Toc489248517"/>
      <w:bookmarkStart w:id="132" w:name="_Toc513891553"/>
      <w:bookmarkStart w:id="133" w:name="_Toc533694177"/>
      <w:r w:rsidRPr="00BC15A1">
        <w:lastRenderedPageBreak/>
        <w:t>Marco situacional</w:t>
      </w:r>
      <w:bookmarkEnd w:id="129"/>
      <w:bookmarkEnd w:id="130"/>
      <w:bookmarkEnd w:id="131"/>
      <w:bookmarkEnd w:id="132"/>
      <w:bookmarkEnd w:id="133"/>
    </w:p>
    <w:p w14:paraId="1E3DD00C" w14:textId="77777777" w:rsidR="008462DD" w:rsidRDefault="009B2069" w:rsidP="0042111F">
      <w:pPr>
        <w:pStyle w:val="Heading3"/>
        <w:numPr>
          <w:ilvl w:val="0"/>
          <w:numId w:val="0"/>
        </w:numPr>
        <w:ind w:left="360"/>
      </w:pPr>
      <w:bookmarkStart w:id="134" w:name="_Toc513891554"/>
      <w:bookmarkStart w:id="135" w:name="_Toc533694178"/>
      <w:r>
        <w:t>Institución</w:t>
      </w:r>
      <w:bookmarkEnd w:id="134"/>
      <w:bookmarkEnd w:id="135"/>
      <w:r>
        <w:t xml:space="preserve"> </w:t>
      </w:r>
    </w:p>
    <w:p w14:paraId="0211D628" w14:textId="75D14EEC" w:rsidR="006007DB" w:rsidRPr="006007DB" w:rsidRDefault="006007DB">
      <w:pPr>
        <w:spacing w:after="0" w:line="360" w:lineRule="auto"/>
        <w:pPrChange w:id="136" w:author="CAROLINA ESPANA  CHAVARRIA" w:date="2024-06-13T09:35:00Z" w16du:dateUtc="2024-06-13T15:35:00Z">
          <w:pPr/>
        </w:pPrChange>
      </w:pPr>
      <w:r>
        <w:t xml:space="preserve">Todo comenzó en el 2001 con una tienda llamada Bikestation, con el pasar de los años, en el 2008 se crea CCM Soluciones en Servicios como distribuidor mayorista de Specialized en Costa Rica. </w:t>
      </w:r>
      <w:r w:rsidR="001E2B8D">
        <w:t>Hoy en día</w:t>
      </w:r>
      <w:r>
        <w:t xml:space="preserve"> contamos con un e-commerce y 8 tiendas en todo el país, donde 5 de las mismas se encuentran en el GAM cubriendo </w:t>
      </w:r>
      <w:r w:rsidR="001E2B8D">
        <w:t>más</w:t>
      </w:r>
      <w:r>
        <w:t xml:space="preserve"> del 60% de la población, además se cuenta con una red de </w:t>
      </w:r>
      <w:r w:rsidR="001E2B8D">
        <w:t>más</w:t>
      </w:r>
      <w:r>
        <w:t xml:space="preserve"> de 50 tiendas en el resto del país para garantizar el posicionamiento y distribución de la marca.</w:t>
      </w:r>
    </w:p>
    <w:p w14:paraId="44632112" w14:textId="77777777" w:rsidR="008462DD" w:rsidRDefault="008462DD">
      <w:pPr>
        <w:pStyle w:val="Heading3"/>
        <w:numPr>
          <w:ilvl w:val="0"/>
          <w:numId w:val="0"/>
        </w:numPr>
        <w:spacing w:before="0" w:line="360" w:lineRule="auto"/>
        <w:ind w:left="360"/>
        <w:pPrChange w:id="137" w:author="CAROLINA ESPANA  CHAVARRIA" w:date="2024-06-13T09:35:00Z" w16du:dateUtc="2024-06-13T15:35:00Z">
          <w:pPr>
            <w:pStyle w:val="Heading3"/>
            <w:numPr>
              <w:ilvl w:val="0"/>
            </w:numPr>
            <w:ind w:left="360" w:firstLine="0"/>
          </w:pPr>
        </w:pPrChange>
      </w:pPr>
      <w:bookmarkStart w:id="138" w:name="_Toc474133991"/>
      <w:bookmarkStart w:id="139" w:name="_Toc484774656"/>
      <w:bookmarkStart w:id="140" w:name="_Toc489248519"/>
      <w:bookmarkStart w:id="141" w:name="_Toc513891555"/>
      <w:bookmarkStart w:id="142" w:name="_Toc533694179"/>
      <w:r>
        <w:t>Misión</w:t>
      </w:r>
      <w:bookmarkEnd w:id="138"/>
      <w:bookmarkEnd w:id="139"/>
      <w:bookmarkEnd w:id="140"/>
      <w:bookmarkEnd w:id="141"/>
      <w:bookmarkEnd w:id="142"/>
    </w:p>
    <w:p w14:paraId="0065DBE4" w14:textId="6BA3A1F7" w:rsidR="006007DB" w:rsidRPr="006007DB" w:rsidRDefault="006007DB">
      <w:pPr>
        <w:spacing w:after="0" w:line="360" w:lineRule="auto"/>
        <w:pPrChange w:id="143" w:author="CAROLINA ESPANA  CHAVARRIA" w:date="2024-06-13T09:35:00Z" w16du:dateUtc="2024-06-13T15:35:00Z">
          <w:pPr/>
        </w:pPrChange>
      </w:pPr>
      <w:r>
        <w:t>Brindamos la mejor experiencia de este mercado con conciencia individual e integración grupal, caracterizados por una gestión de liderazgo positivo y de crecimiento continuo, que evidencia pasión, respeto, perseverancia, responsabilidad y compromiso.</w:t>
      </w:r>
    </w:p>
    <w:p w14:paraId="29F878AC" w14:textId="77777777" w:rsidR="009B2069" w:rsidRDefault="009B2069">
      <w:pPr>
        <w:pStyle w:val="Heading3"/>
        <w:numPr>
          <w:ilvl w:val="0"/>
          <w:numId w:val="0"/>
        </w:numPr>
        <w:spacing w:before="0" w:line="360" w:lineRule="auto"/>
        <w:ind w:left="360"/>
        <w:pPrChange w:id="144" w:author="CAROLINA ESPANA  CHAVARRIA" w:date="2024-06-13T09:35:00Z" w16du:dateUtc="2024-06-13T15:35:00Z">
          <w:pPr>
            <w:pStyle w:val="Heading3"/>
            <w:numPr>
              <w:ilvl w:val="0"/>
            </w:numPr>
            <w:ind w:left="360" w:firstLine="0"/>
          </w:pPr>
        </w:pPrChange>
      </w:pPr>
      <w:bookmarkStart w:id="145" w:name="_Toc484774657"/>
      <w:bookmarkStart w:id="146" w:name="_Toc489248520"/>
      <w:bookmarkStart w:id="147" w:name="_Toc513891556"/>
      <w:bookmarkStart w:id="148" w:name="_Toc533694180"/>
      <w:r>
        <w:t>Visión</w:t>
      </w:r>
      <w:bookmarkEnd w:id="145"/>
      <w:bookmarkEnd w:id="146"/>
      <w:bookmarkEnd w:id="147"/>
      <w:bookmarkEnd w:id="148"/>
    </w:p>
    <w:p w14:paraId="5E3EE093" w14:textId="71EAB937" w:rsidR="006007DB" w:rsidRPr="006007DB" w:rsidRDefault="006007DB">
      <w:pPr>
        <w:spacing w:after="0" w:line="360" w:lineRule="auto"/>
        <w:pPrChange w:id="149" w:author="CAROLINA ESPANA  CHAVARRIA" w:date="2024-06-13T09:35:00Z" w16du:dateUtc="2024-06-13T15:35:00Z">
          <w:pPr/>
        </w:pPrChange>
      </w:pPr>
      <w:r>
        <w:t>Ser el equipo líder del mercado, excepcional, innovador, comprometido con la proactividad y productividad, en beneficio de accionistas, personas internas, externas y comunidad.</w:t>
      </w:r>
    </w:p>
    <w:p w14:paraId="3C3A1CC0" w14:textId="77777777" w:rsidR="009B2069" w:rsidRDefault="009B2069">
      <w:pPr>
        <w:pStyle w:val="Heading3"/>
        <w:numPr>
          <w:ilvl w:val="0"/>
          <w:numId w:val="0"/>
        </w:numPr>
        <w:spacing w:before="0" w:line="360" w:lineRule="auto"/>
        <w:ind w:left="360"/>
        <w:pPrChange w:id="150" w:author="CAROLINA ESPANA  CHAVARRIA" w:date="2024-06-13T09:35:00Z" w16du:dateUtc="2024-06-13T15:35:00Z">
          <w:pPr>
            <w:pStyle w:val="Heading3"/>
            <w:numPr>
              <w:ilvl w:val="0"/>
            </w:numPr>
            <w:ind w:left="360" w:firstLine="0"/>
          </w:pPr>
        </w:pPrChange>
      </w:pPr>
      <w:bookmarkStart w:id="151" w:name="_Toc484774658"/>
      <w:bookmarkStart w:id="152" w:name="_Toc489248521"/>
      <w:bookmarkStart w:id="153" w:name="_Toc513891557"/>
      <w:bookmarkStart w:id="154" w:name="_Toc533694181"/>
      <w:r>
        <w:t>Valores</w:t>
      </w:r>
      <w:bookmarkEnd w:id="151"/>
      <w:bookmarkEnd w:id="152"/>
      <w:bookmarkEnd w:id="153"/>
      <w:bookmarkEnd w:id="154"/>
    </w:p>
    <w:p w14:paraId="778B7267" w14:textId="77777777" w:rsidR="006007DB" w:rsidRDefault="006007DB">
      <w:pPr>
        <w:pStyle w:val="ListParagraph"/>
        <w:numPr>
          <w:ilvl w:val="0"/>
          <w:numId w:val="7"/>
        </w:numPr>
        <w:spacing w:line="360" w:lineRule="auto"/>
        <w:pPrChange w:id="155" w:author="CAROLINA ESPANA  CHAVARRIA" w:date="2024-06-13T09:35:00Z" w16du:dateUtc="2024-06-13T15:35:00Z">
          <w:pPr>
            <w:pStyle w:val="ListParagraph"/>
            <w:numPr>
              <w:numId w:val="7"/>
            </w:numPr>
            <w:ind w:hanging="360"/>
          </w:pPr>
        </w:pPrChange>
      </w:pPr>
      <w:r>
        <w:t>Pasión (Perseverancia-Compromiso)</w:t>
      </w:r>
    </w:p>
    <w:p w14:paraId="3BB0E35D" w14:textId="61C7E397" w:rsidR="006007DB" w:rsidRDefault="006007DB">
      <w:pPr>
        <w:pStyle w:val="ListParagraph"/>
        <w:numPr>
          <w:ilvl w:val="1"/>
          <w:numId w:val="7"/>
        </w:numPr>
        <w:spacing w:line="360" w:lineRule="auto"/>
        <w:pPrChange w:id="156" w:author="CAROLINA ESPANA  CHAVARRIA" w:date="2024-06-13T09:35:00Z" w16du:dateUtc="2024-06-13T15:35:00Z">
          <w:pPr>
            <w:pStyle w:val="ListParagraph"/>
            <w:numPr>
              <w:ilvl w:val="1"/>
              <w:numId w:val="7"/>
            </w:numPr>
            <w:ind w:left="1440" w:hanging="360"/>
          </w:pPr>
        </w:pPrChange>
      </w:pPr>
      <w:r>
        <w:t xml:space="preserve">Nuestro compromiso es ir </w:t>
      </w:r>
      <w:r w:rsidR="001E2B8D">
        <w:t>más</w:t>
      </w:r>
      <w:r>
        <w:t xml:space="preserve"> allá de nuestros deberes por el bien común Perseverar en la adversidad con alegría</w:t>
      </w:r>
    </w:p>
    <w:p w14:paraId="0C0F29B3" w14:textId="77777777" w:rsidR="006007DB" w:rsidRDefault="006007DB">
      <w:pPr>
        <w:pStyle w:val="ListParagraph"/>
        <w:numPr>
          <w:ilvl w:val="0"/>
          <w:numId w:val="7"/>
        </w:numPr>
        <w:spacing w:line="360" w:lineRule="auto"/>
        <w:pPrChange w:id="157" w:author="CAROLINA ESPANA  CHAVARRIA" w:date="2024-06-13T09:35:00Z" w16du:dateUtc="2024-06-13T15:35:00Z">
          <w:pPr>
            <w:pStyle w:val="ListParagraph"/>
            <w:numPr>
              <w:numId w:val="7"/>
            </w:numPr>
            <w:ind w:hanging="360"/>
          </w:pPr>
        </w:pPrChange>
      </w:pPr>
      <w:r>
        <w:t>Respeto (Humildad)</w:t>
      </w:r>
    </w:p>
    <w:p w14:paraId="3CBF735F" w14:textId="77777777" w:rsidR="006007DB" w:rsidRDefault="006007DB">
      <w:pPr>
        <w:pStyle w:val="ListParagraph"/>
        <w:numPr>
          <w:ilvl w:val="1"/>
          <w:numId w:val="7"/>
        </w:numPr>
        <w:spacing w:line="360" w:lineRule="auto"/>
        <w:pPrChange w:id="158" w:author="CAROLINA ESPANA  CHAVARRIA" w:date="2024-06-13T09:35:00Z" w16du:dateUtc="2024-06-13T15:35:00Z">
          <w:pPr>
            <w:pStyle w:val="ListParagraph"/>
            <w:numPr>
              <w:ilvl w:val="1"/>
              <w:numId w:val="7"/>
            </w:numPr>
            <w:ind w:left="1440" w:hanging="360"/>
          </w:pPr>
        </w:pPrChange>
      </w:pPr>
      <w:r>
        <w:t>Armonía y aceptación como formas de compañerismo.</w:t>
      </w:r>
    </w:p>
    <w:p w14:paraId="17B9D7F5" w14:textId="77777777" w:rsidR="006007DB" w:rsidRDefault="006007DB">
      <w:pPr>
        <w:pStyle w:val="ListParagraph"/>
        <w:numPr>
          <w:ilvl w:val="1"/>
          <w:numId w:val="7"/>
        </w:numPr>
        <w:spacing w:line="360" w:lineRule="auto"/>
        <w:pPrChange w:id="159" w:author="CAROLINA ESPANA  CHAVARRIA" w:date="2024-06-13T09:35:00Z" w16du:dateUtc="2024-06-13T15:35:00Z">
          <w:pPr>
            <w:pStyle w:val="ListParagraph"/>
            <w:numPr>
              <w:ilvl w:val="1"/>
              <w:numId w:val="7"/>
            </w:numPr>
            <w:ind w:left="1440" w:hanging="360"/>
          </w:pPr>
        </w:pPrChange>
      </w:pPr>
      <w:r>
        <w:t>Valorarnos aún en las diferencias.</w:t>
      </w:r>
    </w:p>
    <w:p w14:paraId="4F9EA0AE" w14:textId="77777777" w:rsidR="006007DB" w:rsidRDefault="006007DB">
      <w:pPr>
        <w:pStyle w:val="ListParagraph"/>
        <w:numPr>
          <w:ilvl w:val="1"/>
          <w:numId w:val="7"/>
        </w:numPr>
        <w:spacing w:line="360" w:lineRule="auto"/>
        <w:pPrChange w:id="160" w:author="CAROLINA ESPANA  CHAVARRIA" w:date="2024-06-13T09:35:00Z" w16du:dateUtc="2024-06-13T15:35:00Z">
          <w:pPr>
            <w:pStyle w:val="ListParagraph"/>
            <w:numPr>
              <w:ilvl w:val="1"/>
              <w:numId w:val="7"/>
            </w:numPr>
            <w:ind w:left="1440" w:hanging="360"/>
          </w:pPr>
        </w:pPrChange>
      </w:pPr>
      <w:r>
        <w:t>Es recordar que denigrar es denigrarme a mí mismo.</w:t>
      </w:r>
    </w:p>
    <w:p w14:paraId="1387026A" w14:textId="77777777" w:rsidR="006007DB" w:rsidRDefault="006007DB">
      <w:pPr>
        <w:pStyle w:val="ListParagraph"/>
        <w:numPr>
          <w:ilvl w:val="1"/>
          <w:numId w:val="7"/>
        </w:numPr>
        <w:spacing w:line="360" w:lineRule="auto"/>
        <w:pPrChange w:id="161" w:author="CAROLINA ESPANA  CHAVARRIA" w:date="2024-06-13T09:35:00Z" w16du:dateUtc="2024-06-13T15:35:00Z">
          <w:pPr>
            <w:pStyle w:val="ListParagraph"/>
            <w:numPr>
              <w:ilvl w:val="1"/>
              <w:numId w:val="7"/>
            </w:numPr>
            <w:ind w:left="1440" w:hanging="360"/>
          </w:pPr>
        </w:pPrChange>
      </w:pPr>
      <w:r>
        <w:t>Es respeto por el trabajo de los demás, independientemente de lo que sea.</w:t>
      </w:r>
    </w:p>
    <w:p w14:paraId="3D744FC2" w14:textId="77777777" w:rsidR="006007DB" w:rsidRDefault="006007DB">
      <w:pPr>
        <w:pStyle w:val="ListParagraph"/>
        <w:numPr>
          <w:ilvl w:val="1"/>
          <w:numId w:val="7"/>
        </w:numPr>
        <w:spacing w:line="360" w:lineRule="auto"/>
        <w:pPrChange w:id="162" w:author="CAROLINA ESPANA  CHAVARRIA" w:date="2024-06-13T09:35:00Z" w16du:dateUtc="2024-06-13T15:35:00Z">
          <w:pPr>
            <w:pStyle w:val="ListParagraph"/>
            <w:numPr>
              <w:ilvl w:val="1"/>
              <w:numId w:val="7"/>
            </w:numPr>
            <w:ind w:left="1440" w:hanging="360"/>
          </w:pPr>
        </w:pPrChange>
      </w:pPr>
      <w:r>
        <w:t>Es Dignificar a la persona, no al puesto.</w:t>
      </w:r>
    </w:p>
    <w:p w14:paraId="3224A89C" w14:textId="77777777" w:rsidR="006007DB" w:rsidRDefault="006007DB">
      <w:pPr>
        <w:pStyle w:val="ListParagraph"/>
        <w:numPr>
          <w:ilvl w:val="0"/>
          <w:numId w:val="7"/>
        </w:numPr>
        <w:spacing w:line="360" w:lineRule="auto"/>
        <w:pPrChange w:id="163" w:author="CAROLINA ESPANA  CHAVARRIA" w:date="2024-06-13T09:35:00Z" w16du:dateUtc="2024-06-13T15:35:00Z">
          <w:pPr>
            <w:pStyle w:val="ListParagraph"/>
            <w:numPr>
              <w:numId w:val="7"/>
            </w:numPr>
            <w:ind w:hanging="360"/>
          </w:pPr>
        </w:pPrChange>
      </w:pPr>
      <w:r>
        <w:t>Responsabilidad (Honestidad)</w:t>
      </w:r>
    </w:p>
    <w:p w14:paraId="43652810" w14:textId="77777777" w:rsidR="006007DB" w:rsidRDefault="006007DB">
      <w:pPr>
        <w:pStyle w:val="ListParagraph"/>
        <w:numPr>
          <w:ilvl w:val="1"/>
          <w:numId w:val="7"/>
        </w:numPr>
        <w:spacing w:line="360" w:lineRule="auto"/>
        <w:pPrChange w:id="164" w:author="CAROLINA ESPANA  CHAVARRIA" w:date="2024-06-13T09:35:00Z" w16du:dateUtc="2024-06-13T15:35:00Z">
          <w:pPr>
            <w:pStyle w:val="ListParagraph"/>
            <w:numPr>
              <w:ilvl w:val="1"/>
              <w:numId w:val="7"/>
            </w:numPr>
            <w:ind w:left="1440" w:hanging="360"/>
          </w:pPr>
        </w:pPrChange>
      </w:pPr>
      <w:r>
        <w:t>Las cosas a tiempo, bien hechas.</w:t>
      </w:r>
    </w:p>
    <w:p w14:paraId="1ABEBAEB" w14:textId="77777777" w:rsidR="006007DB" w:rsidRDefault="006007DB">
      <w:pPr>
        <w:pStyle w:val="ListParagraph"/>
        <w:numPr>
          <w:ilvl w:val="1"/>
          <w:numId w:val="7"/>
        </w:numPr>
        <w:spacing w:line="360" w:lineRule="auto"/>
        <w:pPrChange w:id="165" w:author="CAROLINA ESPANA  CHAVARRIA" w:date="2024-06-13T09:35:00Z" w16du:dateUtc="2024-06-13T15:35:00Z">
          <w:pPr>
            <w:pStyle w:val="ListParagraph"/>
            <w:numPr>
              <w:ilvl w:val="1"/>
              <w:numId w:val="7"/>
            </w:numPr>
            <w:ind w:left="1440" w:hanging="360"/>
          </w:pPr>
        </w:pPrChange>
      </w:pPr>
      <w:r>
        <w:t>Es integridad en el manejo de los activos.</w:t>
      </w:r>
    </w:p>
    <w:p w14:paraId="22157954" w14:textId="77777777" w:rsidR="006007DB" w:rsidRDefault="006007DB">
      <w:pPr>
        <w:pStyle w:val="ListParagraph"/>
        <w:numPr>
          <w:ilvl w:val="1"/>
          <w:numId w:val="7"/>
        </w:numPr>
        <w:spacing w:line="360" w:lineRule="auto"/>
        <w:pPrChange w:id="166" w:author="CAROLINA ESPANA  CHAVARRIA" w:date="2024-06-13T09:35:00Z" w16du:dateUtc="2024-06-13T15:35:00Z">
          <w:pPr>
            <w:pStyle w:val="ListParagraph"/>
            <w:numPr>
              <w:ilvl w:val="1"/>
              <w:numId w:val="7"/>
            </w:numPr>
            <w:ind w:left="1440" w:hanging="360"/>
          </w:pPr>
        </w:pPrChange>
      </w:pPr>
      <w:r>
        <w:t>Es puntualidad para no afectar a los demás.</w:t>
      </w:r>
    </w:p>
    <w:p w14:paraId="2CDC4895" w14:textId="77777777" w:rsidR="006007DB" w:rsidRDefault="006007DB">
      <w:pPr>
        <w:pStyle w:val="ListParagraph"/>
        <w:numPr>
          <w:ilvl w:val="1"/>
          <w:numId w:val="7"/>
        </w:numPr>
        <w:spacing w:line="360" w:lineRule="auto"/>
        <w:pPrChange w:id="167" w:author="CAROLINA ESPANA  CHAVARRIA" w:date="2024-06-13T09:35:00Z" w16du:dateUtc="2024-06-13T15:35:00Z">
          <w:pPr>
            <w:pStyle w:val="ListParagraph"/>
            <w:numPr>
              <w:ilvl w:val="1"/>
              <w:numId w:val="7"/>
            </w:numPr>
            <w:ind w:left="1440" w:hanging="360"/>
          </w:pPr>
        </w:pPrChange>
      </w:pPr>
      <w:r>
        <w:lastRenderedPageBreak/>
        <w:t>Es ser diligentes: soy responsable de lo que hago y de cómo ello afecta a los demás.</w:t>
      </w:r>
    </w:p>
    <w:p w14:paraId="19D95765" w14:textId="77777777" w:rsidR="006007DB" w:rsidRDefault="006007DB">
      <w:pPr>
        <w:pStyle w:val="ListParagraph"/>
        <w:numPr>
          <w:ilvl w:val="1"/>
          <w:numId w:val="7"/>
        </w:numPr>
        <w:spacing w:line="360" w:lineRule="auto"/>
        <w:pPrChange w:id="168" w:author="CAROLINA ESPANA  CHAVARRIA" w:date="2024-06-13T09:35:00Z" w16du:dateUtc="2024-06-13T15:35:00Z">
          <w:pPr>
            <w:pStyle w:val="ListParagraph"/>
            <w:numPr>
              <w:ilvl w:val="1"/>
              <w:numId w:val="7"/>
            </w:numPr>
            <w:ind w:left="1440" w:hanging="360"/>
          </w:pPr>
        </w:pPrChange>
      </w:pPr>
      <w:r>
        <w:t>Hacer el trabajo de forma correcta.</w:t>
      </w:r>
    </w:p>
    <w:p w14:paraId="41FA7A4F" w14:textId="77777777" w:rsidR="006007DB" w:rsidRDefault="006007DB">
      <w:pPr>
        <w:pStyle w:val="ListParagraph"/>
        <w:numPr>
          <w:ilvl w:val="1"/>
          <w:numId w:val="7"/>
        </w:numPr>
        <w:spacing w:line="360" w:lineRule="auto"/>
        <w:pPrChange w:id="169" w:author="CAROLINA ESPANA  CHAVARRIA" w:date="2024-06-13T09:35:00Z" w16du:dateUtc="2024-06-13T15:35:00Z">
          <w:pPr>
            <w:pStyle w:val="ListParagraph"/>
            <w:numPr>
              <w:ilvl w:val="1"/>
              <w:numId w:val="7"/>
            </w:numPr>
            <w:ind w:left="1440" w:hanging="360"/>
          </w:pPr>
        </w:pPrChange>
      </w:pPr>
      <w:r>
        <w:t>Aceptar críticas constructivas.</w:t>
      </w:r>
    </w:p>
    <w:p w14:paraId="41330084" w14:textId="77777777" w:rsidR="006007DB" w:rsidRDefault="006007DB">
      <w:pPr>
        <w:pStyle w:val="ListParagraph"/>
        <w:numPr>
          <w:ilvl w:val="1"/>
          <w:numId w:val="7"/>
        </w:numPr>
        <w:spacing w:line="360" w:lineRule="auto"/>
        <w:pPrChange w:id="170" w:author="CAROLINA ESPANA  CHAVARRIA" w:date="2024-06-13T09:35:00Z" w16du:dateUtc="2024-06-13T15:35:00Z">
          <w:pPr>
            <w:pStyle w:val="ListParagraph"/>
            <w:numPr>
              <w:ilvl w:val="1"/>
              <w:numId w:val="7"/>
            </w:numPr>
            <w:ind w:left="1440" w:hanging="360"/>
          </w:pPr>
        </w:pPrChange>
      </w:pPr>
      <w:r>
        <w:t>Buen flujo de información.</w:t>
      </w:r>
    </w:p>
    <w:p w14:paraId="5CA79D4C" w14:textId="77777777" w:rsidR="006007DB" w:rsidRDefault="006007DB">
      <w:pPr>
        <w:spacing w:after="0" w:line="360" w:lineRule="auto"/>
        <w:rPr>
          <w:rFonts w:eastAsia="Times New Roman" w:cs="Times New Roman"/>
          <w:szCs w:val="24"/>
          <w:lang w:eastAsia="es-ES_tradnl"/>
        </w:rPr>
        <w:pPrChange w:id="171" w:author="CAROLINA ESPANA  CHAVARRIA" w:date="2024-06-13T09:35:00Z" w16du:dateUtc="2024-06-13T15:35:00Z">
          <w:pPr/>
        </w:pPrChange>
      </w:pPr>
      <w:r>
        <w:br w:type="page"/>
      </w:r>
    </w:p>
    <w:p w14:paraId="254A422E" w14:textId="77777777" w:rsidR="006007DB" w:rsidRDefault="006007DB">
      <w:pPr>
        <w:pStyle w:val="ListParagraph"/>
        <w:numPr>
          <w:ilvl w:val="0"/>
          <w:numId w:val="7"/>
        </w:numPr>
        <w:spacing w:line="360" w:lineRule="auto"/>
        <w:pPrChange w:id="172" w:author="CAROLINA ESPANA  CHAVARRIA" w:date="2024-06-13T09:35:00Z" w16du:dateUtc="2024-06-13T15:35:00Z">
          <w:pPr>
            <w:pStyle w:val="ListParagraph"/>
            <w:numPr>
              <w:numId w:val="7"/>
            </w:numPr>
            <w:ind w:hanging="360"/>
          </w:pPr>
        </w:pPrChange>
      </w:pPr>
      <w:r>
        <w:lastRenderedPageBreak/>
        <w:t>Gratitud (Lealtad-Solidaridad)</w:t>
      </w:r>
    </w:p>
    <w:p w14:paraId="2CD9A2D2" w14:textId="77777777" w:rsidR="006007DB" w:rsidRDefault="006007DB">
      <w:pPr>
        <w:pStyle w:val="ListParagraph"/>
        <w:numPr>
          <w:ilvl w:val="1"/>
          <w:numId w:val="7"/>
        </w:numPr>
        <w:spacing w:line="360" w:lineRule="auto"/>
        <w:pPrChange w:id="173" w:author="CAROLINA ESPANA  CHAVARRIA" w:date="2024-06-13T09:35:00Z" w16du:dateUtc="2024-06-13T15:35:00Z">
          <w:pPr>
            <w:pStyle w:val="ListParagraph"/>
            <w:numPr>
              <w:ilvl w:val="1"/>
              <w:numId w:val="7"/>
            </w:numPr>
            <w:ind w:left="1440" w:hanging="360"/>
          </w:pPr>
        </w:pPrChange>
      </w:pPr>
      <w:r>
        <w:t>Es reconocimiento y valoración.</w:t>
      </w:r>
    </w:p>
    <w:p w14:paraId="34483066" w14:textId="77777777" w:rsidR="006007DB" w:rsidRDefault="006007DB">
      <w:pPr>
        <w:pStyle w:val="ListParagraph"/>
        <w:numPr>
          <w:ilvl w:val="1"/>
          <w:numId w:val="7"/>
        </w:numPr>
        <w:spacing w:line="360" w:lineRule="auto"/>
        <w:pPrChange w:id="174" w:author="CAROLINA ESPANA  CHAVARRIA" w:date="2024-06-13T09:35:00Z" w16du:dateUtc="2024-06-13T15:35:00Z">
          <w:pPr>
            <w:pStyle w:val="ListParagraph"/>
            <w:numPr>
              <w:ilvl w:val="1"/>
              <w:numId w:val="7"/>
            </w:numPr>
            <w:ind w:left="1440" w:hanging="360"/>
          </w:pPr>
        </w:pPrChange>
      </w:pPr>
      <w:r>
        <w:t>Es potencializar la motivación de los demás.</w:t>
      </w:r>
    </w:p>
    <w:p w14:paraId="5075984A" w14:textId="4CBC9FA4" w:rsidR="006007DB" w:rsidRDefault="006007DB">
      <w:pPr>
        <w:pStyle w:val="ListParagraph"/>
        <w:numPr>
          <w:ilvl w:val="1"/>
          <w:numId w:val="7"/>
        </w:numPr>
        <w:spacing w:line="360" w:lineRule="auto"/>
        <w:pPrChange w:id="175" w:author="CAROLINA ESPANA  CHAVARRIA" w:date="2024-06-13T09:35:00Z" w16du:dateUtc="2024-06-13T15:35:00Z">
          <w:pPr>
            <w:pStyle w:val="ListParagraph"/>
            <w:numPr>
              <w:ilvl w:val="1"/>
              <w:numId w:val="7"/>
            </w:numPr>
            <w:ind w:left="1440" w:hanging="360"/>
          </w:pPr>
        </w:pPrChange>
      </w:pPr>
      <w:r>
        <w:t xml:space="preserve">Es </w:t>
      </w:r>
      <w:r w:rsidR="001E2B8D">
        <w:t>demostrarles</w:t>
      </w:r>
      <w:r>
        <w:t xml:space="preserve"> a las personas, igualmente, como deseo ser tratado(a).</w:t>
      </w:r>
    </w:p>
    <w:p w14:paraId="4A60238D" w14:textId="77777777" w:rsidR="006007DB" w:rsidRDefault="006007DB">
      <w:pPr>
        <w:pStyle w:val="ListParagraph"/>
        <w:numPr>
          <w:ilvl w:val="1"/>
          <w:numId w:val="7"/>
        </w:numPr>
        <w:spacing w:line="360" w:lineRule="auto"/>
        <w:pPrChange w:id="176" w:author="CAROLINA ESPANA  CHAVARRIA" w:date="2024-06-13T09:35:00Z" w16du:dateUtc="2024-06-13T15:35:00Z">
          <w:pPr>
            <w:pStyle w:val="ListParagraph"/>
            <w:numPr>
              <w:ilvl w:val="1"/>
              <w:numId w:val="7"/>
            </w:numPr>
            <w:ind w:left="1440" w:hanging="360"/>
          </w:pPr>
        </w:pPrChange>
      </w:pPr>
      <w:r>
        <w:t>Es agradecimiento cuando alguien ejecuta una acción.</w:t>
      </w:r>
    </w:p>
    <w:p w14:paraId="6540BBCD" w14:textId="77777777" w:rsidR="006007DB" w:rsidRDefault="006007DB">
      <w:pPr>
        <w:pStyle w:val="ListParagraph"/>
        <w:numPr>
          <w:ilvl w:val="1"/>
          <w:numId w:val="7"/>
        </w:numPr>
        <w:spacing w:line="360" w:lineRule="auto"/>
        <w:pPrChange w:id="177" w:author="CAROLINA ESPANA  CHAVARRIA" w:date="2024-06-13T09:35:00Z" w16du:dateUtc="2024-06-13T15:35:00Z">
          <w:pPr>
            <w:pStyle w:val="ListParagraph"/>
            <w:numPr>
              <w:ilvl w:val="1"/>
              <w:numId w:val="7"/>
            </w:numPr>
            <w:ind w:left="1440" w:hanging="360"/>
          </w:pPr>
        </w:pPrChange>
      </w:pPr>
      <w:r>
        <w:t>Lealtad: Reciprocidad en el servicio.</w:t>
      </w:r>
    </w:p>
    <w:p w14:paraId="7F7190AB" w14:textId="77777777" w:rsidR="006007DB" w:rsidRDefault="006007DB">
      <w:pPr>
        <w:pStyle w:val="ListParagraph"/>
        <w:numPr>
          <w:ilvl w:val="1"/>
          <w:numId w:val="7"/>
        </w:numPr>
        <w:spacing w:line="360" w:lineRule="auto"/>
        <w:pPrChange w:id="178" w:author="CAROLINA ESPANA  CHAVARRIA" w:date="2024-06-13T09:35:00Z" w16du:dateUtc="2024-06-13T15:35:00Z">
          <w:pPr>
            <w:pStyle w:val="ListParagraph"/>
            <w:numPr>
              <w:ilvl w:val="1"/>
              <w:numId w:val="7"/>
            </w:numPr>
            <w:ind w:left="1440" w:hanging="360"/>
          </w:pPr>
        </w:pPrChange>
      </w:pPr>
      <w:r>
        <w:t>Solidaridad: Forma de agradecer a la comunidad.</w:t>
      </w:r>
    </w:p>
    <w:p w14:paraId="42C7F139" w14:textId="77777777" w:rsidR="006007DB" w:rsidRDefault="006007DB">
      <w:pPr>
        <w:pStyle w:val="ListParagraph"/>
        <w:numPr>
          <w:ilvl w:val="0"/>
          <w:numId w:val="7"/>
        </w:numPr>
        <w:spacing w:line="360" w:lineRule="auto"/>
        <w:pPrChange w:id="179" w:author="CAROLINA ESPANA  CHAVARRIA" w:date="2024-06-13T09:35:00Z" w16du:dateUtc="2024-06-13T15:35:00Z">
          <w:pPr>
            <w:pStyle w:val="ListParagraph"/>
            <w:numPr>
              <w:numId w:val="7"/>
            </w:numPr>
            <w:ind w:hanging="360"/>
          </w:pPr>
        </w:pPrChange>
      </w:pPr>
      <w:r>
        <w:t>Trabajo en equipo (compañerismo)</w:t>
      </w:r>
    </w:p>
    <w:p w14:paraId="0B7DF05A" w14:textId="77777777" w:rsidR="006007DB" w:rsidRDefault="006007DB">
      <w:pPr>
        <w:pStyle w:val="ListParagraph"/>
        <w:numPr>
          <w:ilvl w:val="1"/>
          <w:numId w:val="7"/>
        </w:numPr>
        <w:spacing w:line="360" w:lineRule="auto"/>
        <w:pPrChange w:id="180" w:author="CAROLINA ESPANA  CHAVARRIA" w:date="2024-06-13T09:35:00Z" w16du:dateUtc="2024-06-13T15:35:00Z">
          <w:pPr>
            <w:pStyle w:val="ListParagraph"/>
            <w:numPr>
              <w:ilvl w:val="1"/>
              <w:numId w:val="7"/>
            </w:numPr>
            <w:ind w:left="1440" w:hanging="360"/>
          </w:pPr>
        </w:pPrChange>
      </w:pPr>
      <w:r>
        <w:t>Estar comprometidos en colaborar.</w:t>
      </w:r>
    </w:p>
    <w:p w14:paraId="797A5B99" w14:textId="77777777" w:rsidR="006007DB" w:rsidRDefault="006007DB">
      <w:pPr>
        <w:pStyle w:val="ListParagraph"/>
        <w:numPr>
          <w:ilvl w:val="1"/>
          <w:numId w:val="7"/>
        </w:numPr>
        <w:spacing w:line="360" w:lineRule="auto"/>
        <w:pPrChange w:id="181" w:author="CAROLINA ESPANA  CHAVARRIA" w:date="2024-06-13T09:35:00Z" w16du:dateUtc="2024-06-13T15:35:00Z">
          <w:pPr>
            <w:pStyle w:val="ListParagraph"/>
            <w:numPr>
              <w:ilvl w:val="1"/>
              <w:numId w:val="7"/>
            </w:numPr>
            <w:ind w:left="1440" w:hanging="360"/>
          </w:pPr>
        </w:pPrChange>
      </w:pPr>
      <w:r>
        <w:t>Solidaridad en momentos difíciles.</w:t>
      </w:r>
    </w:p>
    <w:p w14:paraId="6618F18B" w14:textId="77777777" w:rsidR="006007DB" w:rsidRDefault="006007DB">
      <w:pPr>
        <w:pStyle w:val="ListParagraph"/>
        <w:numPr>
          <w:ilvl w:val="1"/>
          <w:numId w:val="7"/>
        </w:numPr>
        <w:spacing w:line="360" w:lineRule="auto"/>
        <w:pPrChange w:id="182" w:author="CAROLINA ESPANA  CHAVARRIA" w:date="2024-06-13T09:35:00Z" w16du:dateUtc="2024-06-13T15:35:00Z">
          <w:pPr>
            <w:pStyle w:val="ListParagraph"/>
            <w:numPr>
              <w:ilvl w:val="1"/>
              <w:numId w:val="7"/>
            </w:numPr>
            <w:ind w:left="1440" w:hanging="360"/>
          </w:pPr>
        </w:pPrChange>
      </w:pPr>
      <w:r>
        <w:t>Dar más por una tarea de equipo. Milla extra. Sacrificio.</w:t>
      </w:r>
    </w:p>
    <w:p w14:paraId="65F7502A" w14:textId="77777777" w:rsidR="006007DB" w:rsidRPr="00B05FDE" w:rsidRDefault="006007DB">
      <w:pPr>
        <w:pStyle w:val="ListParagraph"/>
        <w:numPr>
          <w:ilvl w:val="1"/>
          <w:numId w:val="7"/>
        </w:numPr>
        <w:spacing w:line="360" w:lineRule="auto"/>
        <w:pPrChange w:id="183" w:author="CAROLINA ESPANA  CHAVARRIA" w:date="2024-06-13T09:35:00Z" w16du:dateUtc="2024-06-13T15:35:00Z">
          <w:pPr>
            <w:pStyle w:val="ListParagraph"/>
            <w:numPr>
              <w:ilvl w:val="1"/>
              <w:numId w:val="7"/>
            </w:numPr>
            <w:ind w:left="1440" w:hanging="360"/>
          </w:pPr>
        </w:pPrChange>
      </w:pPr>
      <w:r>
        <w:t>Compromiso.</w:t>
      </w:r>
    </w:p>
    <w:p w14:paraId="3D761EE1" w14:textId="77777777" w:rsidR="006007DB" w:rsidRPr="006007DB" w:rsidRDefault="006007DB">
      <w:pPr>
        <w:spacing w:after="0" w:line="360" w:lineRule="auto"/>
        <w:pPrChange w:id="184" w:author="CAROLINA ESPANA  CHAVARRIA" w:date="2024-06-13T09:35:00Z" w16du:dateUtc="2024-06-13T15:35:00Z">
          <w:pPr/>
        </w:pPrChange>
      </w:pPr>
    </w:p>
    <w:p w14:paraId="1C6DC96B" w14:textId="77777777" w:rsidR="009B2069" w:rsidRDefault="009B2069" w:rsidP="0042111F">
      <w:pPr>
        <w:pStyle w:val="Heading3"/>
        <w:numPr>
          <w:ilvl w:val="0"/>
          <w:numId w:val="0"/>
        </w:numPr>
        <w:ind w:left="360"/>
      </w:pPr>
      <w:bookmarkStart w:id="185" w:name="_Toc474133993"/>
      <w:bookmarkStart w:id="186" w:name="_Toc484774659"/>
      <w:bookmarkStart w:id="187" w:name="_Toc489248522"/>
      <w:bookmarkStart w:id="188" w:name="_Toc513891558"/>
      <w:bookmarkStart w:id="189" w:name="_Toc533694182"/>
      <w:r>
        <w:t>Estructura organizacional</w:t>
      </w:r>
      <w:bookmarkEnd w:id="185"/>
      <w:bookmarkEnd w:id="186"/>
      <w:bookmarkEnd w:id="187"/>
      <w:bookmarkEnd w:id="188"/>
      <w:bookmarkEnd w:id="189"/>
    </w:p>
    <w:p w14:paraId="34E96252" w14:textId="587CD990" w:rsidR="006007DB" w:rsidRDefault="006007DB" w:rsidP="006007DB">
      <w:r>
        <w:rPr>
          <w:noProof/>
        </w:rPr>
        <w:drawing>
          <wp:inline distT="0" distB="0" distL="0" distR="0" wp14:anchorId="21D7A047" wp14:editId="25093891">
            <wp:extent cx="4924425" cy="2602624"/>
            <wp:effectExtent l="0" t="0" r="0" b="7620"/>
            <wp:docPr id="1175087146"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87146" name="Picture 1" descr="A diagram of a company structur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1366" cy="2611577"/>
                    </a:xfrm>
                    <a:prstGeom prst="rect">
                      <a:avLst/>
                    </a:prstGeom>
                    <a:noFill/>
                    <a:ln>
                      <a:noFill/>
                    </a:ln>
                  </pic:spPr>
                </pic:pic>
              </a:graphicData>
            </a:graphic>
          </wp:inline>
        </w:drawing>
      </w:r>
    </w:p>
    <w:p w14:paraId="55BD413E" w14:textId="4A17AF08" w:rsidR="006007DB" w:rsidRPr="006007DB" w:rsidRDefault="006007DB" w:rsidP="006007DB">
      <w:r>
        <w:br w:type="page"/>
      </w:r>
    </w:p>
    <w:p w14:paraId="40AE9ED9" w14:textId="6999DFFD" w:rsidR="005F2CDD" w:rsidRDefault="009B2069" w:rsidP="006007DB">
      <w:pPr>
        <w:pStyle w:val="Heading2"/>
        <w:numPr>
          <w:ilvl w:val="0"/>
          <w:numId w:val="0"/>
        </w:numPr>
        <w:ind w:left="360"/>
      </w:pPr>
      <w:bookmarkStart w:id="190" w:name="_Toc474133994"/>
      <w:bookmarkStart w:id="191" w:name="_Toc484774660"/>
      <w:bookmarkStart w:id="192" w:name="_Toc489248523"/>
      <w:bookmarkStart w:id="193" w:name="_Toc513891559"/>
      <w:bookmarkStart w:id="194" w:name="_Toc533694183"/>
      <w:r>
        <w:lastRenderedPageBreak/>
        <w:t>Marco teórico</w:t>
      </w:r>
      <w:bookmarkEnd w:id="190"/>
      <w:bookmarkEnd w:id="191"/>
      <w:bookmarkEnd w:id="192"/>
      <w:bookmarkEnd w:id="193"/>
      <w:bookmarkEnd w:id="194"/>
    </w:p>
    <w:p w14:paraId="6023C034" w14:textId="77777777" w:rsidR="006007DB" w:rsidRPr="006007DB" w:rsidRDefault="006007DB" w:rsidP="006007DB">
      <w:pPr>
        <w:spacing w:line="480" w:lineRule="auto"/>
        <w:rPr>
          <w:rFonts w:cs="Times New Roman"/>
          <w:b/>
          <w:bCs/>
          <w:szCs w:val="24"/>
        </w:rPr>
      </w:pPr>
      <w:r w:rsidRPr="006007DB">
        <w:rPr>
          <w:rFonts w:cs="Times New Roman"/>
          <w:b/>
          <w:bCs/>
          <w:szCs w:val="24"/>
        </w:rPr>
        <w:t>Gestión de Recurso Humano</w:t>
      </w:r>
    </w:p>
    <w:p w14:paraId="56916E2B" w14:textId="77777777" w:rsidR="006007DB" w:rsidRPr="00171EFF" w:rsidRDefault="006007DB">
      <w:pPr>
        <w:spacing w:line="480" w:lineRule="auto"/>
        <w:jc w:val="both"/>
        <w:rPr>
          <w:rFonts w:cs="Times New Roman"/>
          <w:color w:val="000000"/>
          <w:szCs w:val="24"/>
          <w:shd w:val="clear" w:color="auto" w:fill="FFFFFF"/>
        </w:rPr>
        <w:pPrChange w:id="195" w:author="CAROLINA ESPANA  CHAVARRIA" w:date="2024-06-13T09:36:00Z" w16du:dateUtc="2024-06-13T15:36:00Z">
          <w:pPr>
            <w:spacing w:line="480" w:lineRule="auto"/>
          </w:pPr>
        </w:pPrChange>
      </w:pPr>
      <w:r w:rsidRPr="00171EFF">
        <w:rPr>
          <w:rFonts w:cs="Times New Roman"/>
          <w:color w:val="000000"/>
          <w:szCs w:val="24"/>
          <w:shd w:val="clear" w:color="auto" w:fill="FFFFFF"/>
        </w:rPr>
        <w:t>La gestión del talento humano (GTH) es la aplicación de los modelos y conceptos de la moderna gestión humana (GH) en las organizaciones. No es la gestión de las personas en sí, sino la gestión de los talentos y competencias que las personas aprenden, poseen y aplican. Se trata de una forma de desarrollar y empoderar y de orientar y apalancar a las personas, no de gestionarlas. Las organizaciones cambian sus conceptos y modifican sus prácticas administrativas para agregar, comprometer, movilizar y utilizar a plenitud las actividades de las personas. En lugar de invertir directamente en productos y servicios, ahora invierten en las personas que los conocen bien y que saben cómo crearlos, desarrollarlos, producirlos y mejorarlos. En lugar de simplemente invertir en los clientes, invierten en las personas que los atienden y les sirven, y que saben cómo satisfacerlos, en-cantarlos y hacer que sean fieles. Y ganan más con eso. Así las personas se convierten en el elemento básico del éxito de la empresa.</w:t>
      </w:r>
    </w:p>
    <w:p w14:paraId="7D55BFB3" w14:textId="37115283" w:rsidR="006007DB" w:rsidRPr="006007DB" w:rsidRDefault="006007DB">
      <w:pPr>
        <w:spacing w:line="480" w:lineRule="auto"/>
        <w:jc w:val="both"/>
        <w:rPr>
          <w:rFonts w:cs="Times New Roman"/>
          <w:color w:val="000000"/>
          <w:szCs w:val="24"/>
          <w:shd w:val="clear" w:color="auto" w:fill="FFFFFF"/>
        </w:rPr>
        <w:pPrChange w:id="196" w:author="CAROLINA ESPANA  CHAVARRIA" w:date="2024-06-13T09:36:00Z" w16du:dateUtc="2024-06-13T15:36:00Z">
          <w:pPr>
            <w:spacing w:line="480" w:lineRule="auto"/>
          </w:pPr>
        </w:pPrChange>
      </w:pPr>
      <w:r w:rsidRPr="00171EFF">
        <w:rPr>
          <w:rFonts w:cs="Times New Roman"/>
          <w:color w:val="000000"/>
          <w:szCs w:val="24"/>
          <w:shd w:val="clear" w:color="auto" w:fill="FFFFFF"/>
        </w:rPr>
        <w:t>Chiavenato, I. (2020). </w:t>
      </w:r>
      <w:r w:rsidRPr="00171EFF">
        <w:rPr>
          <w:rFonts w:cs="Times New Roman"/>
          <w:i/>
          <w:iCs/>
          <w:color w:val="000000"/>
          <w:szCs w:val="24"/>
          <w:shd w:val="clear" w:color="auto" w:fill="FFFFFF"/>
        </w:rPr>
        <w:t>Gestión del talento humano: el nuevo papel de los recursos humanos en las organizaciones</w:t>
      </w:r>
      <w:r w:rsidRPr="00171EFF">
        <w:rPr>
          <w:rFonts w:cs="Times New Roman"/>
          <w:color w:val="000000"/>
          <w:szCs w:val="24"/>
          <w:shd w:val="clear" w:color="auto" w:fill="FFFFFF"/>
        </w:rPr>
        <w:t xml:space="preserve">. McGraw-Hill. </w:t>
      </w:r>
      <w:r>
        <w:fldChar w:fldCharType="begin"/>
      </w:r>
      <w:r>
        <w:instrText>HYPERLINK "https://www.ebooks7-24.com:443/?il=9350"</w:instrText>
      </w:r>
      <w:r>
        <w:fldChar w:fldCharType="separate"/>
      </w:r>
      <w:r w:rsidRPr="00171EFF">
        <w:rPr>
          <w:rStyle w:val="Hyperlink"/>
          <w:rFonts w:cs="Times New Roman"/>
          <w:szCs w:val="24"/>
          <w:shd w:val="clear" w:color="auto" w:fill="FFFFFF"/>
        </w:rPr>
        <w:t>https://www.ebooks7-24.com:443/?il=9350</w:t>
      </w:r>
      <w:r>
        <w:rPr>
          <w:rStyle w:val="Hyperlink"/>
          <w:rFonts w:cs="Times New Roman"/>
          <w:szCs w:val="24"/>
          <w:shd w:val="clear" w:color="auto" w:fill="FFFFFF"/>
        </w:rPr>
        <w:fldChar w:fldCharType="end"/>
      </w:r>
    </w:p>
    <w:p w14:paraId="6C8A8BD4" w14:textId="77777777" w:rsidR="006007DB" w:rsidRPr="006007DB" w:rsidRDefault="006007DB">
      <w:pPr>
        <w:spacing w:line="480" w:lineRule="auto"/>
        <w:jc w:val="both"/>
        <w:rPr>
          <w:rFonts w:cs="Times New Roman"/>
          <w:b/>
          <w:bCs/>
          <w:color w:val="000000"/>
          <w:szCs w:val="24"/>
          <w:shd w:val="clear" w:color="auto" w:fill="FFFFFF"/>
        </w:rPr>
        <w:pPrChange w:id="197" w:author="CAROLINA ESPANA  CHAVARRIA" w:date="2024-06-13T09:36:00Z" w16du:dateUtc="2024-06-13T15:36:00Z">
          <w:pPr>
            <w:spacing w:line="480" w:lineRule="auto"/>
          </w:pPr>
        </w:pPrChange>
      </w:pPr>
      <w:r w:rsidRPr="006007DB">
        <w:rPr>
          <w:rFonts w:cs="Times New Roman"/>
          <w:b/>
          <w:bCs/>
          <w:color w:val="000000"/>
          <w:szCs w:val="24"/>
          <w:shd w:val="clear" w:color="auto" w:fill="FFFFFF"/>
        </w:rPr>
        <w:t>Diseño de experiencia de usuario</w:t>
      </w:r>
    </w:p>
    <w:p w14:paraId="1A2344AC" w14:textId="08F3BA60" w:rsidR="006007DB" w:rsidRPr="00171EFF" w:rsidRDefault="006007DB">
      <w:pPr>
        <w:spacing w:line="480" w:lineRule="auto"/>
        <w:jc w:val="both"/>
        <w:rPr>
          <w:rFonts w:cs="Times New Roman"/>
          <w:color w:val="000000"/>
          <w:szCs w:val="24"/>
          <w:shd w:val="clear" w:color="auto" w:fill="FFFFFF"/>
        </w:rPr>
        <w:pPrChange w:id="198" w:author="CAROLINA ESPANA  CHAVARRIA" w:date="2024-06-13T09:36:00Z" w16du:dateUtc="2024-06-13T15:36:00Z">
          <w:pPr>
            <w:spacing w:line="480" w:lineRule="auto"/>
          </w:pPr>
        </w:pPrChange>
      </w:pPr>
      <w:r w:rsidRPr="00171EFF">
        <w:rPr>
          <w:rFonts w:cs="Times New Roman"/>
          <w:color w:val="000000"/>
          <w:szCs w:val="24"/>
          <w:shd w:val="clear" w:color="auto" w:fill="FFFFFF"/>
        </w:rPr>
        <w:t>El diseño de la experiencia de usuario es un conjunto de actividades de proceso</w:t>
      </w:r>
      <w:r w:rsidR="001E2B8D">
        <w:rPr>
          <w:rFonts w:cs="Times New Roman"/>
          <w:color w:val="000000"/>
          <w:szCs w:val="24"/>
          <w:shd w:val="clear" w:color="auto" w:fill="FFFFFF"/>
        </w:rPr>
        <w:t xml:space="preserve"> </w:t>
      </w:r>
      <w:r w:rsidRPr="00171EFF">
        <w:rPr>
          <w:rFonts w:cs="Times New Roman"/>
          <w:color w:val="000000"/>
          <w:szCs w:val="24"/>
          <w:shd w:val="clear" w:color="auto" w:fill="FFFFFF"/>
        </w:rPr>
        <w:t>incrementales, que ayudan al equipo de desarrollo y a las partes interesadas en el proyecto a concentrarse en proveer una experiencia positiva para los usuarios del producto de</w:t>
      </w:r>
      <w:r w:rsidR="001E2B8D">
        <w:rPr>
          <w:rFonts w:cs="Times New Roman"/>
          <w:color w:val="000000"/>
          <w:szCs w:val="24"/>
          <w:shd w:val="clear" w:color="auto" w:fill="FFFFFF"/>
        </w:rPr>
        <w:t xml:space="preserve"> </w:t>
      </w:r>
      <w:r w:rsidRPr="00171EFF">
        <w:rPr>
          <w:rFonts w:cs="Times New Roman"/>
          <w:color w:val="000000"/>
          <w:szCs w:val="24"/>
          <w:shd w:val="clear" w:color="auto" w:fill="FFFFFF"/>
        </w:rPr>
        <w:t xml:space="preserve">software. El diseño de la UX es más amplio que el diseño de la interfaz de usuario y la ingeniería de usabilidad o accesibilidad. Debe comenzar en las primeras etapas del ciclo de </w:t>
      </w:r>
      <w:r w:rsidRPr="00171EFF">
        <w:rPr>
          <w:rFonts w:cs="Times New Roman"/>
          <w:color w:val="000000"/>
          <w:szCs w:val="24"/>
          <w:shd w:val="clear" w:color="auto" w:fill="FFFFFF"/>
        </w:rPr>
        <w:lastRenderedPageBreak/>
        <w:t>vida del proyecto si queremos que sea efectivo. Los desarrolladores que se esperan hasta el final de un proyecto para agregar la funcionalidad de la interfaz de usuario tendrán pocas probabilidades de proveer una experiencia placentera para los usuarios.</w:t>
      </w:r>
    </w:p>
    <w:p w14:paraId="7A66B49D" w14:textId="5062391E" w:rsidR="006007DB" w:rsidRPr="006007DB" w:rsidRDefault="006007DB">
      <w:pPr>
        <w:spacing w:line="480" w:lineRule="auto"/>
        <w:jc w:val="both"/>
        <w:rPr>
          <w:rFonts w:cs="Times New Roman"/>
          <w:color w:val="000000"/>
          <w:szCs w:val="24"/>
          <w:shd w:val="clear" w:color="auto" w:fill="FFFFFF"/>
        </w:rPr>
        <w:pPrChange w:id="199" w:author="CAROLINA ESPANA  CHAVARRIA" w:date="2024-06-13T09:36:00Z" w16du:dateUtc="2024-06-13T15:36:00Z">
          <w:pPr>
            <w:spacing w:line="480" w:lineRule="auto"/>
          </w:pPr>
        </w:pPrChange>
      </w:pPr>
      <w:r w:rsidRPr="00171EFF">
        <w:rPr>
          <w:rFonts w:cs="Times New Roman"/>
          <w:color w:val="000000"/>
          <w:szCs w:val="24"/>
          <w:shd w:val="clear" w:color="auto" w:fill="FFFFFF"/>
          <w:lang w:val="en-US"/>
        </w:rPr>
        <w:t>Pressman, R. S., Maxim, B. R.(2021). </w:t>
      </w:r>
      <w:r w:rsidRPr="00171EFF">
        <w:rPr>
          <w:rFonts w:cs="Times New Roman"/>
          <w:i/>
          <w:iCs/>
          <w:color w:val="000000"/>
          <w:szCs w:val="24"/>
          <w:shd w:val="clear" w:color="auto" w:fill="FFFFFF"/>
        </w:rPr>
        <w:t>Ingeniería de software</w:t>
      </w:r>
      <w:r w:rsidRPr="00171EFF">
        <w:rPr>
          <w:rFonts w:cs="Times New Roman"/>
          <w:color w:val="000000"/>
          <w:szCs w:val="24"/>
          <w:shd w:val="clear" w:color="auto" w:fill="FFFFFF"/>
        </w:rPr>
        <w:t xml:space="preserve">. McGraw-Hill Interamericana. </w:t>
      </w:r>
      <w:r>
        <w:fldChar w:fldCharType="begin"/>
      </w:r>
      <w:r>
        <w:instrText>HYPERLINK "https://www.ebooks7-24.com:443/?il=16414"</w:instrText>
      </w:r>
      <w:r>
        <w:fldChar w:fldCharType="separate"/>
      </w:r>
      <w:r w:rsidRPr="00171EFF">
        <w:rPr>
          <w:rStyle w:val="Hyperlink"/>
          <w:rFonts w:cs="Times New Roman"/>
          <w:szCs w:val="24"/>
          <w:shd w:val="clear" w:color="auto" w:fill="FFFFFF"/>
        </w:rPr>
        <w:t>https://www.ebooks7-24.com:443/?il=16414</w:t>
      </w:r>
      <w:r>
        <w:rPr>
          <w:rStyle w:val="Hyperlink"/>
          <w:rFonts w:cs="Times New Roman"/>
          <w:szCs w:val="24"/>
          <w:shd w:val="clear" w:color="auto" w:fill="FFFFFF"/>
        </w:rPr>
        <w:fldChar w:fldCharType="end"/>
      </w:r>
    </w:p>
    <w:p w14:paraId="08E16C10" w14:textId="77777777" w:rsidR="006007DB" w:rsidRPr="006007DB" w:rsidRDefault="006007DB" w:rsidP="006007DB">
      <w:pPr>
        <w:spacing w:line="480" w:lineRule="auto"/>
        <w:rPr>
          <w:rFonts w:cs="Times New Roman"/>
          <w:b/>
          <w:bCs/>
          <w:szCs w:val="24"/>
        </w:rPr>
      </w:pPr>
      <w:r w:rsidRPr="006007DB">
        <w:rPr>
          <w:rFonts w:cs="Times New Roman"/>
          <w:b/>
          <w:bCs/>
          <w:szCs w:val="24"/>
        </w:rPr>
        <w:t>Interfaz de usuario</w:t>
      </w:r>
    </w:p>
    <w:p w14:paraId="4AFB44E1" w14:textId="0D899E10" w:rsidR="006007DB" w:rsidRPr="009300F5" w:rsidRDefault="006007DB">
      <w:pPr>
        <w:shd w:val="clear" w:color="auto" w:fill="FFFFFF"/>
        <w:spacing w:after="0" w:line="480" w:lineRule="auto"/>
        <w:jc w:val="both"/>
        <w:rPr>
          <w:rFonts w:eastAsia="Times New Roman" w:cs="Times New Roman"/>
          <w:color w:val="231F20"/>
          <w:spacing w:val="-6"/>
          <w:szCs w:val="24"/>
          <w:lang w:eastAsia="es-CR"/>
        </w:rPr>
        <w:pPrChange w:id="200" w:author="CAROLINA ESPANA  CHAVARRIA" w:date="2024-06-13T09:39:00Z" w16du:dateUtc="2024-06-13T15:39:00Z">
          <w:pPr>
            <w:shd w:val="clear" w:color="auto" w:fill="FFFFFF"/>
            <w:spacing w:after="0" w:line="480" w:lineRule="auto"/>
          </w:pPr>
        </w:pPrChange>
      </w:pPr>
      <w:r w:rsidRPr="009300F5">
        <w:rPr>
          <w:rFonts w:eastAsia="Times New Roman" w:cs="Times New Roman"/>
          <w:color w:val="231F20"/>
          <w:spacing w:val="-6"/>
          <w:szCs w:val="24"/>
          <w:lang w:eastAsia="es-CR"/>
        </w:rPr>
        <w:t>El diseño de interfaces para software es análogo a un conjunto de dibujos detallados (y</w:t>
      </w:r>
      <w:r w:rsidR="001E2B8D">
        <w:rPr>
          <w:rFonts w:eastAsia="Times New Roman" w:cs="Times New Roman"/>
          <w:color w:val="231F20"/>
          <w:spacing w:val="-6"/>
          <w:szCs w:val="24"/>
          <w:lang w:eastAsia="es-CR"/>
        </w:rPr>
        <w:t xml:space="preserve"> </w:t>
      </w:r>
      <w:r w:rsidR="001E2B8D" w:rsidRPr="009300F5">
        <w:rPr>
          <w:rFonts w:eastAsia="Times New Roman" w:cs="Times New Roman"/>
          <w:color w:val="231F20"/>
          <w:spacing w:val="-6"/>
          <w:szCs w:val="24"/>
          <w:lang w:eastAsia="es-CR"/>
        </w:rPr>
        <w:t>especificaciones</w:t>
      </w:r>
      <w:r w:rsidRPr="009300F5">
        <w:rPr>
          <w:rFonts w:eastAsia="Times New Roman" w:cs="Times New Roman"/>
          <w:color w:val="231F20"/>
          <w:spacing w:val="-6"/>
          <w:szCs w:val="24"/>
          <w:lang w:eastAsia="es-CR"/>
        </w:rPr>
        <w:t xml:space="preserve">) de las puertas, ventanas e instalaciones externas de una casa. Esos dibujos detallados (y </w:t>
      </w:r>
      <w:r w:rsidR="001E2B8D" w:rsidRPr="009300F5">
        <w:rPr>
          <w:rFonts w:eastAsia="Times New Roman" w:cs="Times New Roman"/>
          <w:color w:val="231F20"/>
          <w:spacing w:val="-6"/>
          <w:szCs w:val="24"/>
          <w:lang w:eastAsia="es-CR"/>
        </w:rPr>
        <w:t>especificaciones</w:t>
      </w:r>
      <w:r w:rsidRPr="009300F5">
        <w:rPr>
          <w:rFonts w:eastAsia="Times New Roman" w:cs="Times New Roman"/>
          <w:color w:val="231F20"/>
          <w:spacing w:val="-6"/>
          <w:szCs w:val="24"/>
          <w:lang w:eastAsia="es-CR"/>
        </w:rPr>
        <w:t xml:space="preserve">) de las puertas, ventanas e instalaciones externas nos dicen cómo </w:t>
      </w:r>
      <w:r w:rsidR="001E2B8D">
        <w:rPr>
          <w:rFonts w:eastAsia="Times New Roman" w:cs="Times New Roman"/>
          <w:color w:val="231F20"/>
          <w:szCs w:val="24"/>
          <w:lang w:eastAsia="es-CR"/>
        </w:rPr>
        <w:t>fluyen</w:t>
      </w:r>
      <w:r w:rsidRPr="009300F5">
        <w:rPr>
          <w:rFonts w:eastAsia="Times New Roman" w:cs="Times New Roman"/>
          <w:color w:val="231F20"/>
          <w:spacing w:val="6"/>
          <w:szCs w:val="24"/>
          <w:lang w:eastAsia="es-CR"/>
        </w:rPr>
        <w:t xml:space="preserve"> las cosas y la información hacia dentro y fuera de la casa, y dentro de los cuartos </w:t>
      </w:r>
      <w:r w:rsidRPr="009300F5">
        <w:rPr>
          <w:rFonts w:eastAsia="Times New Roman" w:cs="Times New Roman"/>
          <w:color w:val="231F20"/>
          <w:spacing w:val="-6"/>
          <w:szCs w:val="24"/>
          <w:lang w:eastAsia="es-CR"/>
        </w:rPr>
        <w:t xml:space="preserve">que son parte del plano de plantas. Los elementos de diseño de interfaz para software representan la información que </w:t>
      </w:r>
      <w:r w:rsidR="001E2B8D">
        <w:rPr>
          <w:rFonts w:eastAsia="Times New Roman" w:cs="Times New Roman"/>
          <w:color w:val="231F20"/>
          <w:spacing w:val="-6"/>
          <w:szCs w:val="24"/>
          <w:lang w:eastAsia="es-CR"/>
        </w:rPr>
        <w:t>fluye</w:t>
      </w:r>
      <w:r w:rsidRPr="009300F5">
        <w:rPr>
          <w:rFonts w:eastAsia="Times New Roman" w:cs="Times New Roman"/>
          <w:color w:val="231F20"/>
          <w:spacing w:val="-6"/>
          <w:szCs w:val="24"/>
          <w:lang w:eastAsia="es-CR"/>
        </w:rPr>
        <w:t xml:space="preserve"> hacia dentro y fuera de un sistema, además de cómo están</w:t>
      </w:r>
      <w:r w:rsidRPr="00171EFF">
        <w:rPr>
          <w:rFonts w:eastAsia="Times New Roman" w:cs="Times New Roman"/>
          <w:color w:val="231F20"/>
          <w:spacing w:val="-6"/>
          <w:szCs w:val="24"/>
          <w:lang w:eastAsia="es-CR"/>
        </w:rPr>
        <w:t xml:space="preserve"> </w:t>
      </w:r>
      <w:r w:rsidRPr="009300F5">
        <w:rPr>
          <w:rFonts w:eastAsia="Times New Roman" w:cs="Times New Roman"/>
          <w:color w:val="231F20"/>
          <w:spacing w:val="-6"/>
          <w:szCs w:val="24"/>
          <w:lang w:eastAsia="es-CR"/>
        </w:rPr>
        <w:t xml:space="preserve">comunicados los componentes </w:t>
      </w:r>
      <w:r w:rsidR="001E2B8D">
        <w:rPr>
          <w:rFonts w:eastAsia="Times New Roman" w:cs="Times New Roman"/>
          <w:color w:val="231F20"/>
          <w:spacing w:val="-6"/>
          <w:szCs w:val="24"/>
          <w:lang w:eastAsia="es-CR"/>
        </w:rPr>
        <w:t>definidos</w:t>
      </w:r>
      <w:r w:rsidRPr="009300F5">
        <w:rPr>
          <w:rFonts w:eastAsia="Times New Roman" w:cs="Times New Roman"/>
          <w:color w:val="231F20"/>
          <w:spacing w:val="-6"/>
          <w:szCs w:val="24"/>
          <w:lang w:eastAsia="es-CR"/>
        </w:rPr>
        <w:t xml:space="preserve"> como parte de la arquitectura.</w:t>
      </w:r>
    </w:p>
    <w:p w14:paraId="011B8FED" w14:textId="55A81D51" w:rsidR="006007DB" w:rsidRPr="001E2B8D" w:rsidRDefault="006007DB">
      <w:pPr>
        <w:shd w:val="clear" w:color="auto" w:fill="FFFFFF"/>
        <w:spacing w:after="0" w:line="480" w:lineRule="auto"/>
        <w:jc w:val="both"/>
        <w:rPr>
          <w:rFonts w:eastAsia="Times New Roman" w:cs="Times New Roman"/>
          <w:color w:val="231F20"/>
          <w:spacing w:val="-3"/>
          <w:szCs w:val="24"/>
          <w:lang w:eastAsia="es-CR"/>
        </w:rPr>
        <w:pPrChange w:id="201" w:author="CAROLINA ESPANA  CHAVARRIA" w:date="2024-06-13T09:39:00Z" w16du:dateUtc="2024-06-13T15:39:00Z">
          <w:pPr>
            <w:shd w:val="clear" w:color="auto" w:fill="FFFFFF"/>
            <w:spacing w:after="0" w:line="480" w:lineRule="auto"/>
          </w:pPr>
        </w:pPrChange>
      </w:pPr>
      <w:r w:rsidRPr="009300F5">
        <w:rPr>
          <w:rFonts w:eastAsia="Times New Roman" w:cs="Times New Roman"/>
          <w:color w:val="231F20"/>
          <w:spacing w:val="-3"/>
          <w:szCs w:val="24"/>
          <w:lang w:eastAsia="es-CR"/>
        </w:rPr>
        <w:t>Hay tres elementos importantes del diseño de interfaces: (1) la interfaz de usuario (UI);</w:t>
      </w:r>
      <w:r w:rsidRPr="00171EFF">
        <w:rPr>
          <w:rFonts w:eastAsia="Times New Roman" w:cs="Times New Roman"/>
          <w:color w:val="231F20"/>
          <w:spacing w:val="-3"/>
          <w:szCs w:val="24"/>
          <w:lang w:eastAsia="es-CR"/>
        </w:rPr>
        <w:t xml:space="preserve"> </w:t>
      </w:r>
      <w:r w:rsidRPr="009300F5">
        <w:rPr>
          <w:rFonts w:eastAsia="Times New Roman" w:cs="Times New Roman"/>
          <w:color w:val="231F20"/>
          <w:szCs w:val="24"/>
          <w:lang w:eastAsia="es-CR"/>
        </w:rPr>
        <w:t>(2) interfaces externas; para otros sistemas, dispositivos, redes u otros productores o consumidores de información; y (3) interfaces internas entre varios componentes de diseño.</w:t>
      </w:r>
      <w:r w:rsidRPr="00171EFF">
        <w:rPr>
          <w:rFonts w:eastAsia="Times New Roman" w:cs="Times New Roman"/>
          <w:color w:val="231F20"/>
          <w:spacing w:val="-3"/>
          <w:szCs w:val="24"/>
          <w:lang w:eastAsia="es-CR"/>
        </w:rPr>
        <w:t xml:space="preserve"> </w:t>
      </w:r>
      <w:r w:rsidRPr="009300F5">
        <w:rPr>
          <w:rFonts w:eastAsia="Times New Roman" w:cs="Times New Roman"/>
          <w:color w:val="231F20"/>
          <w:szCs w:val="24"/>
          <w:lang w:eastAsia="es-CR"/>
        </w:rPr>
        <w:t>Estos elementos de diseño de interfaz permiten que el software se comunique al exterior y</w:t>
      </w:r>
      <w:r w:rsidRPr="00171EFF">
        <w:rPr>
          <w:rFonts w:eastAsia="Times New Roman" w:cs="Times New Roman"/>
          <w:color w:val="231F20"/>
          <w:spacing w:val="-3"/>
          <w:szCs w:val="24"/>
          <w:lang w:eastAsia="es-CR"/>
        </w:rPr>
        <w:t xml:space="preserve"> </w:t>
      </w:r>
      <w:r w:rsidRPr="009300F5">
        <w:rPr>
          <w:rFonts w:eastAsia="Times New Roman" w:cs="Times New Roman"/>
          <w:color w:val="231F20"/>
          <w:spacing w:val="-6"/>
          <w:szCs w:val="24"/>
          <w:lang w:eastAsia="es-CR"/>
        </w:rPr>
        <w:t>permiten la comunicación y colaboración internas entre los componentes que conforman la</w:t>
      </w:r>
      <w:r w:rsidRPr="00171EFF">
        <w:rPr>
          <w:rFonts w:eastAsia="Times New Roman" w:cs="Times New Roman"/>
          <w:color w:val="231F20"/>
          <w:spacing w:val="-3"/>
          <w:szCs w:val="24"/>
          <w:lang w:eastAsia="es-CR"/>
        </w:rPr>
        <w:t xml:space="preserve"> </w:t>
      </w:r>
      <w:r w:rsidRPr="009300F5">
        <w:rPr>
          <w:rFonts w:eastAsia="Times New Roman" w:cs="Times New Roman"/>
          <w:color w:val="231F20"/>
          <w:szCs w:val="24"/>
          <w:lang w:eastAsia="es-CR"/>
        </w:rPr>
        <w:t>arquitectura de software.</w:t>
      </w:r>
      <w:r w:rsidRPr="00171EFF">
        <w:rPr>
          <w:rFonts w:eastAsia="Times New Roman" w:cs="Times New Roman"/>
          <w:color w:val="231F20"/>
          <w:spacing w:val="-3"/>
          <w:szCs w:val="24"/>
          <w:lang w:eastAsia="es-CR"/>
        </w:rPr>
        <w:t xml:space="preserve"> </w:t>
      </w:r>
      <w:r w:rsidRPr="009300F5">
        <w:rPr>
          <w:rFonts w:eastAsia="Times New Roman" w:cs="Times New Roman"/>
          <w:color w:val="231F20"/>
          <w:szCs w:val="24"/>
          <w:lang w:eastAsia="es-CR"/>
        </w:rPr>
        <w:t>El diseño de UI (que cada vez se le conoce más como UX o diseño de experiencia del usuario) es una importante acción de ingeniería. El diseño de UX se enfoca en asegurar la facilidad de uso del diseño de UI. Un</w:t>
      </w:r>
      <w:r w:rsidRPr="00171EFF">
        <w:rPr>
          <w:rFonts w:eastAsia="Times New Roman" w:cs="Times New Roman"/>
          <w:color w:val="231F20"/>
          <w:spacing w:val="-3"/>
          <w:szCs w:val="24"/>
          <w:lang w:eastAsia="es-CR"/>
        </w:rPr>
        <w:t xml:space="preserve"> </w:t>
      </w:r>
      <w:r w:rsidRPr="009300F5">
        <w:rPr>
          <w:rFonts w:eastAsia="Times New Roman" w:cs="Times New Roman"/>
          <w:color w:val="231F20"/>
          <w:spacing w:val="-6"/>
          <w:szCs w:val="24"/>
          <w:lang w:eastAsia="es-CR"/>
        </w:rPr>
        <w:t>diseño utilizable incorpora elementos estéticos cuidadosamente elegidos (como distribución,</w:t>
      </w:r>
      <w:r w:rsidRPr="00171EFF">
        <w:rPr>
          <w:rFonts w:eastAsia="Times New Roman" w:cs="Times New Roman"/>
          <w:color w:val="231F20"/>
          <w:spacing w:val="-3"/>
          <w:szCs w:val="24"/>
          <w:lang w:eastAsia="es-CR"/>
        </w:rPr>
        <w:t xml:space="preserve"> </w:t>
      </w:r>
      <w:r w:rsidRPr="009300F5">
        <w:rPr>
          <w:rFonts w:eastAsia="Times New Roman" w:cs="Times New Roman"/>
          <w:color w:val="231F20"/>
          <w:spacing w:val="6"/>
          <w:szCs w:val="24"/>
          <w:lang w:eastAsia="es-CR"/>
        </w:rPr>
        <w:t xml:space="preserve">color, </w:t>
      </w:r>
      <w:r w:rsidR="001E2B8D">
        <w:rPr>
          <w:rFonts w:eastAsia="Times New Roman" w:cs="Times New Roman"/>
          <w:color w:val="231F20"/>
          <w:spacing w:val="6"/>
          <w:szCs w:val="24"/>
          <w:lang w:eastAsia="es-CR"/>
        </w:rPr>
        <w:t>gráficos</w:t>
      </w:r>
      <w:r w:rsidRPr="009300F5">
        <w:rPr>
          <w:rFonts w:eastAsia="Times New Roman" w:cs="Times New Roman"/>
          <w:color w:val="231F20"/>
          <w:spacing w:val="6"/>
          <w:szCs w:val="24"/>
          <w:lang w:eastAsia="es-CR"/>
        </w:rPr>
        <w:t>, distribución de la información), elementos ergonómicos (como mecanis</w:t>
      </w:r>
      <w:r w:rsidRPr="009300F5">
        <w:rPr>
          <w:rFonts w:eastAsia="Times New Roman" w:cs="Times New Roman"/>
          <w:color w:val="231F20"/>
          <w:spacing w:val="-1"/>
          <w:szCs w:val="24"/>
          <w:lang w:eastAsia="es-CR"/>
        </w:rPr>
        <w:t xml:space="preserve">mos de </w:t>
      </w:r>
      <w:r w:rsidRPr="009300F5">
        <w:rPr>
          <w:rFonts w:eastAsia="Times New Roman" w:cs="Times New Roman"/>
          <w:color w:val="231F20"/>
          <w:spacing w:val="-4"/>
          <w:szCs w:val="24"/>
          <w:lang w:eastAsia="es-CR"/>
        </w:rPr>
        <w:t xml:space="preserve">interacción, </w:t>
      </w:r>
      <w:r w:rsidRPr="009300F5">
        <w:rPr>
          <w:rFonts w:eastAsia="Times New Roman" w:cs="Times New Roman"/>
          <w:color w:val="231F20"/>
          <w:spacing w:val="-4"/>
          <w:szCs w:val="24"/>
          <w:lang w:eastAsia="es-CR"/>
        </w:rPr>
        <w:lastRenderedPageBreak/>
        <w:t>colocación de la información, metáforas, navegación de UI) y elementos</w:t>
      </w:r>
      <w:r w:rsidRPr="00171EFF">
        <w:rPr>
          <w:rFonts w:eastAsia="Times New Roman" w:cs="Times New Roman"/>
          <w:color w:val="231F20"/>
          <w:spacing w:val="-4"/>
          <w:szCs w:val="24"/>
          <w:lang w:eastAsia="es-CR"/>
        </w:rPr>
        <w:t xml:space="preserve"> </w:t>
      </w:r>
      <w:r w:rsidRPr="009300F5">
        <w:rPr>
          <w:rFonts w:eastAsia="Times New Roman" w:cs="Times New Roman"/>
          <w:color w:val="231F20"/>
          <w:szCs w:val="24"/>
          <w:lang w:eastAsia="es-CR"/>
        </w:rPr>
        <w:t xml:space="preserve">técnicos (como patrones de UX, componentes reutilizables). En general, la UI es un subsistema único dentro de la arquitectura en general de la aplicación, diseñada para </w:t>
      </w:r>
      <w:r w:rsidRPr="00171EFF">
        <w:rPr>
          <w:rFonts w:eastAsia="Times New Roman" w:cs="Times New Roman"/>
          <w:color w:val="231F20"/>
          <w:szCs w:val="24"/>
          <w:lang w:eastAsia="es-CR"/>
        </w:rPr>
        <w:t>proveer al</w:t>
      </w:r>
      <w:r w:rsidRPr="009300F5">
        <w:rPr>
          <w:rFonts w:eastAsia="Times New Roman" w:cs="Times New Roman"/>
          <w:color w:val="231F20"/>
          <w:szCs w:val="24"/>
          <w:lang w:eastAsia="es-CR"/>
        </w:rPr>
        <w:t xml:space="preserve"> usuario </w:t>
      </w:r>
      <w:r w:rsidR="001E2B8D">
        <w:rPr>
          <w:rFonts w:eastAsia="Times New Roman" w:cs="Times New Roman"/>
          <w:color w:val="231F20"/>
          <w:szCs w:val="24"/>
          <w:lang w:eastAsia="es-CR"/>
        </w:rPr>
        <w:t>final</w:t>
      </w:r>
      <w:r w:rsidRPr="009300F5">
        <w:rPr>
          <w:rFonts w:eastAsia="Times New Roman" w:cs="Times New Roman"/>
          <w:color w:val="231F20"/>
          <w:szCs w:val="24"/>
          <w:lang w:eastAsia="es-CR"/>
        </w:rPr>
        <w:t xml:space="preserve"> una experiencia </w:t>
      </w:r>
      <w:r w:rsidRPr="00171EFF">
        <w:rPr>
          <w:rFonts w:eastAsia="Times New Roman" w:cs="Times New Roman"/>
          <w:color w:val="231F20"/>
          <w:szCs w:val="24"/>
          <w:lang w:eastAsia="es-CR"/>
        </w:rPr>
        <w:t>satisfactoria. El</w:t>
      </w:r>
      <w:r w:rsidRPr="009300F5">
        <w:rPr>
          <w:rFonts w:eastAsia="Times New Roman" w:cs="Times New Roman"/>
          <w:color w:val="231F20"/>
          <w:szCs w:val="24"/>
          <w:lang w:eastAsia="es-CR"/>
        </w:rPr>
        <w:t xml:space="preserve"> diseño de interfaces externas requiere de información </w:t>
      </w:r>
      <w:r w:rsidR="001E2B8D">
        <w:rPr>
          <w:rFonts w:eastAsia="Times New Roman" w:cs="Times New Roman"/>
          <w:color w:val="231F20"/>
          <w:szCs w:val="24"/>
          <w:lang w:eastAsia="es-CR"/>
        </w:rPr>
        <w:t>definitiva</w:t>
      </w:r>
      <w:r w:rsidRPr="009300F5">
        <w:rPr>
          <w:rFonts w:eastAsia="Times New Roman" w:cs="Times New Roman"/>
          <w:color w:val="231F20"/>
          <w:szCs w:val="24"/>
          <w:lang w:eastAsia="es-CR"/>
        </w:rPr>
        <w:t xml:space="preserve"> sobre la entidad a la que se enviará o la que recibirá información. En todo caso, hay que recolectar esta información durante la ingeniería de requerimientos y </w:t>
      </w:r>
      <w:r w:rsidR="001E2B8D">
        <w:rPr>
          <w:rFonts w:eastAsia="Times New Roman" w:cs="Times New Roman"/>
          <w:color w:val="231F20"/>
          <w:szCs w:val="24"/>
          <w:lang w:eastAsia="es-CR"/>
        </w:rPr>
        <w:t>verificarla</w:t>
      </w:r>
      <w:r w:rsidRPr="009300F5">
        <w:rPr>
          <w:rFonts w:eastAsia="Times New Roman" w:cs="Times New Roman"/>
          <w:color w:val="231F20"/>
          <w:szCs w:val="24"/>
          <w:lang w:eastAsia="es-CR"/>
        </w:rPr>
        <w:t xml:space="preserve"> una vez que comience el diseño de la interfaz</w:t>
      </w:r>
      <w:r w:rsidR="001E2B8D">
        <w:rPr>
          <w:rFonts w:eastAsia="Times New Roman" w:cs="Times New Roman"/>
          <w:color w:val="231F20"/>
          <w:szCs w:val="24"/>
          <w:lang w:eastAsia="es-CR"/>
        </w:rPr>
        <w:t>.</w:t>
      </w:r>
      <w:r w:rsidR="001E2B8D">
        <w:rPr>
          <w:rFonts w:eastAsia="Times New Roman" w:cs="Times New Roman"/>
          <w:color w:val="231F20"/>
          <w:spacing w:val="-3"/>
          <w:szCs w:val="24"/>
          <w:lang w:eastAsia="es-CR"/>
        </w:rPr>
        <w:t xml:space="preserve"> </w:t>
      </w:r>
      <w:r w:rsidRPr="009300F5">
        <w:rPr>
          <w:rFonts w:eastAsia="Times New Roman" w:cs="Times New Roman"/>
          <w:color w:val="231F20"/>
          <w:szCs w:val="24"/>
          <w:lang w:eastAsia="es-CR"/>
        </w:rPr>
        <w:t>El diseño de interfaces externas debe incorporar la comprobación de errores y características de seguridad apropiadas.</w:t>
      </w:r>
    </w:p>
    <w:p w14:paraId="196D19A4" w14:textId="77777777" w:rsidR="006007DB" w:rsidRPr="00171EFF" w:rsidRDefault="006007DB">
      <w:pPr>
        <w:shd w:val="clear" w:color="auto" w:fill="FFFFFF"/>
        <w:spacing w:after="0" w:line="480" w:lineRule="auto"/>
        <w:jc w:val="both"/>
        <w:rPr>
          <w:rFonts w:eastAsia="Times New Roman" w:cs="Times New Roman"/>
          <w:color w:val="231F20"/>
          <w:szCs w:val="24"/>
          <w:lang w:eastAsia="es-CR"/>
        </w:rPr>
        <w:pPrChange w:id="202" w:author="CAROLINA ESPANA  CHAVARRIA" w:date="2024-06-13T09:39:00Z" w16du:dateUtc="2024-06-13T15:39:00Z">
          <w:pPr>
            <w:shd w:val="clear" w:color="auto" w:fill="FFFFFF"/>
            <w:spacing w:after="0" w:line="480" w:lineRule="auto"/>
          </w:pPr>
        </w:pPrChange>
      </w:pPr>
      <w:r w:rsidRPr="00171EFF">
        <w:rPr>
          <w:rFonts w:eastAsia="Times New Roman" w:cs="Times New Roman"/>
          <w:noProof/>
          <w:color w:val="231F20"/>
          <w:szCs w:val="24"/>
          <w:lang w:eastAsia="es-CR"/>
        </w:rPr>
        <w:drawing>
          <wp:inline distT="0" distB="0" distL="0" distR="0" wp14:anchorId="321556CC" wp14:editId="77AF9288">
            <wp:extent cx="5311600" cy="3627434"/>
            <wp:effectExtent l="0" t="0" r="3810" b="0"/>
            <wp:docPr id="724280830"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80830" name="Picture 1" descr="A computer screen shot of a diagram&#10;&#10;Description automatically generated"/>
                    <pic:cNvPicPr/>
                  </pic:nvPicPr>
                  <pic:blipFill>
                    <a:blip r:embed="rId16"/>
                    <a:stretch>
                      <a:fillRect/>
                    </a:stretch>
                  </pic:blipFill>
                  <pic:spPr>
                    <a:xfrm>
                      <a:off x="0" y="0"/>
                      <a:ext cx="5311600" cy="3627434"/>
                    </a:xfrm>
                    <a:prstGeom prst="rect">
                      <a:avLst/>
                    </a:prstGeom>
                  </pic:spPr>
                </pic:pic>
              </a:graphicData>
            </a:graphic>
          </wp:inline>
        </w:drawing>
      </w:r>
    </w:p>
    <w:p w14:paraId="097D784F" w14:textId="77777777" w:rsidR="006007DB" w:rsidRPr="009300F5" w:rsidRDefault="006007DB">
      <w:pPr>
        <w:shd w:val="clear" w:color="auto" w:fill="FFFFFF"/>
        <w:spacing w:after="0" w:line="480" w:lineRule="auto"/>
        <w:jc w:val="both"/>
        <w:rPr>
          <w:rFonts w:eastAsia="Times New Roman" w:cs="Times New Roman"/>
          <w:color w:val="231F20"/>
          <w:szCs w:val="24"/>
          <w:lang w:eastAsia="es-CR"/>
        </w:rPr>
        <w:pPrChange w:id="203" w:author="CAROLINA ESPANA  CHAVARRIA" w:date="2024-06-13T09:39:00Z" w16du:dateUtc="2024-06-13T15:39:00Z">
          <w:pPr>
            <w:shd w:val="clear" w:color="auto" w:fill="FFFFFF"/>
            <w:spacing w:after="0" w:line="480" w:lineRule="auto"/>
          </w:pPr>
        </w:pPrChange>
      </w:pPr>
    </w:p>
    <w:p w14:paraId="2DF5E399" w14:textId="53DB5A11" w:rsidR="006007DB" w:rsidRPr="006007DB" w:rsidRDefault="006007DB">
      <w:pPr>
        <w:spacing w:line="480" w:lineRule="auto"/>
        <w:jc w:val="both"/>
        <w:rPr>
          <w:rFonts w:cs="Times New Roman"/>
          <w:color w:val="000000"/>
          <w:szCs w:val="24"/>
          <w:shd w:val="clear" w:color="auto" w:fill="FFFFFF"/>
        </w:rPr>
        <w:pPrChange w:id="204" w:author="CAROLINA ESPANA  CHAVARRIA" w:date="2024-06-13T09:39:00Z" w16du:dateUtc="2024-06-13T15:39:00Z">
          <w:pPr>
            <w:spacing w:line="480" w:lineRule="auto"/>
          </w:pPr>
        </w:pPrChange>
      </w:pPr>
      <w:r w:rsidRPr="00171EFF">
        <w:rPr>
          <w:rFonts w:cs="Times New Roman"/>
          <w:color w:val="000000"/>
          <w:szCs w:val="24"/>
          <w:shd w:val="clear" w:color="auto" w:fill="FFFFFF"/>
          <w:lang w:val="en-US"/>
        </w:rPr>
        <w:t>Pressman, R. S., Maxim, B. R.(2021). </w:t>
      </w:r>
      <w:r w:rsidRPr="00171EFF">
        <w:rPr>
          <w:rFonts w:cs="Times New Roman"/>
          <w:i/>
          <w:iCs/>
          <w:color w:val="000000"/>
          <w:szCs w:val="24"/>
          <w:shd w:val="clear" w:color="auto" w:fill="FFFFFF"/>
        </w:rPr>
        <w:t>Ingeniería de software</w:t>
      </w:r>
      <w:r w:rsidRPr="00171EFF">
        <w:rPr>
          <w:rFonts w:cs="Times New Roman"/>
          <w:color w:val="000000"/>
          <w:szCs w:val="24"/>
          <w:shd w:val="clear" w:color="auto" w:fill="FFFFFF"/>
        </w:rPr>
        <w:t xml:space="preserve">. McGraw-Hill Interamericana. </w:t>
      </w:r>
      <w:r>
        <w:fldChar w:fldCharType="begin"/>
      </w:r>
      <w:r>
        <w:instrText>HYPERLINK "https://www.ebooks7-24.com:443/?il=16414"</w:instrText>
      </w:r>
      <w:r>
        <w:fldChar w:fldCharType="separate"/>
      </w:r>
      <w:r w:rsidRPr="00171EFF">
        <w:rPr>
          <w:rStyle w:val="Hyperlink"/>
          <w:rFonts w:cs="Times New Roman"/>
          <w:szCs w:val="24"/>
          <w:shd w:val="clear" w:color="auto" w:fill="FFFFFF"/>
        </w:rPr>
        <w:t>https://www.ebooks7-24.com:443/?il=16414</w:t>
      </w:r>
      <w:r>
        <w:rPr>
          <w:rStyle w:val="Hyperlink"/>
          <w:rFonts w:cs="Times New Roman"/>
          <w:szCs w:val="24"/>
          <w:shd w:val="clear" w:color="auto" w:fill="FFFFFF"/>
        </w:rPr>
        <w:fldChar w:fldCharType="end"/>
      </w:r>
    </w:p>
    <w:p w14:paraId="29407A77" w14:textId="77777777" w:rsidR="001E2B8D" w:rsidRDefault="001E2B8D">
      <w:pPr>
        <w:jc w:val="both"/>
        <w:rPr>
          <w:rFonts w:cs="Times New Roman"/>
          <w:b/>
          <w:bCs/>
          <w:color w:val="000000"/>
          <w:szCs w:val="24"/>
          <w:shd w:val="clear" w:color="auto" w:fill="FFFFFF"/>
        </w:rPr>
        <w:pPrChange w:id="205" w:author="CAROLINA ESPANA  CHAVARRIA" w:date="2024-06-13T09:39:00Z" w16du:dateUtc="2024-06-13T15:39:00Z">
          <w:pPr/>
        </w:pPrChange>
      </w:pPr>
      <w:r>
        <w:rPr>
          <w:rFonts w:cs="Times New Roman"/>
          <w:b/>
          <w:bCs/>
          <w:color w:val="000000"/>
          <w:szCs w:val="24"/>
          <w:shd w:val="clear" w:color="auto" w:fill="FFFFFF"/>
        </w:rPr>
        <w:br w:type="page"/>
      </w:r>
    </w:p>
    <w:p w14:paraId="284C0C9C" w14:textId="2D79806C" w:rsidR="006007DB" w:rsidRPr="006007DB" w:rsidRDefault="006007DB">
      <w:pPr>
        <w:spacing w:line="480" w:lineRule="auto"/>
        <w:jc w:val="both"/>
        <w:rPr>
          <w:rFonts w:cs="Times New Roman"/>
          <w:b/>
          <w:bCs/>
          <w:color w:val="000000"/>
          <w:szCs w:val="24"/>
          <w:shd w:val="clear" w:color="auto" w:fill="FFFFFF"/>
        </w:rPr>
        <w:pPrChange w:id="206" w:author="CAROLINA ESPANA  CHAVARRIA" w:date="2024-06-13T09:39:00Z" w16du:dateUtc="2024-06-13T15:39:00Z">
          <w:pPr>
            <w:spacing w:line="480" w:lineRule="auto"/>
          </w:pPr>
        </w:pPrChange>
      </w:pPr>
      <w:r w:rsidRPr="006007DB">
        <w:rPr>
          <w:rFonts w:cs="Times New Roman"/>
          <w:b/>
          <w:bCs/>
          <w:color w:val="000000"/>
          <w:szCs w:val="24"/>
          <w:shd w:val="clear" w:color="auto" w:fill="FFFFFF"/>
        </w:rPr>
        <w:lastRenderedPageBreak/>
        <w:t xml:space="preserve">Experiencia de usuario </w:t>
      </w:r>
    </w:p>
    <w:p w14:paraId="088C820F" w14:textId="5606A99B" w:rsidR="006007DB" w:rsidRPr="00171EFF" w:rsidRDefault="006007DB">
      <w:pPr>
        <w:spacing w:line="480" w:lineRule="auto"/>
        <w:jc w:val="both"/>
        <w:rPr>
          <w:rFonts w:cs="Times New Roman"/>
          <w:szCs w:val="24"/>
        </w:rPr>
        <w:pPrChange w:id="207" w:author="CAROLINA ESPANA  CHAVARRIA" w:date="2024-06-13T09:39:00Z" w16du:dateUtc="2024-06-13T15:39:00Z">
          <w:pPr>
            <w:spacing w:line="480" w:lineRule="auto"/>
          </w:pPr>
        </w:pPrChange>
      </w:pPr>
      <w:r w:rsidRPr="00171EFF">
        <w:rPr>
          <w:rFonts w:cs="Times New Roman"/>
          <w:szCs w:val="24"/>
        </w:rPr>
        <w:t xml:space="preserve">El diseño de la experiencia de usuario es un conjunto de actividades de proceso incrementales, que ayudan al equipo de desarrollo y a las partes interesadas en el proyecto </w:t>
      </w:r>
      <w:r w:rsidR="001E2B8D" w:rsidRPr="00171EFF">
        <w:rPr>
          <w:rFonts w:cs="Times New Roman"/>
          <w:szCs w:val="24"/>
        </w:rPr>
        <w:t>a concentrarse</w:t>
      </w:r>
      <w:r w:rsidRPr="00171EFF">
        <w:rPr>
          <w:rFonts w:cs="Times New Roman"/>
          <w:szCs w:val="24"/>
        </w:rPr>
        <w:t xml:space="preserve"> en proveer una experiencia positiva para los usuarios del producto de software.</w:t>
      </w:r>
      <w:r w:rsidR="001E2B8D">
        <w:rPr>
          <w:rFonts w:cs="Times New Roman"/>
          <w:szCs w:val="24"/>
        </w:rPr>
        <w:t xml:space="preserve"> </w:t>
      </w:r>
      <w:r w:rsidRPr="00171EFF">
        <w:rPr>
          <w:rFonts w:cs="Times New Roman"/>
          <w:szCs w:val="24"/>
        </w:rPr>
        <w:t xml:space="preserve">El diseño de la UX es más amplio que el diseño de la interfaz de usuario y la ingeniería </w:t>
      </w:r>
      <w:r w:rsidR="001E2B8D" w:rsidRPr="00171EFF">
        <w:rPr>
          <w:rFonts w:cs="Times New Roman"/>
          <w:szCs w:val="24"/>
        </w:rPr>
        <w:t>de usabilidad</w:t>
      </w:r>
      <w:r w:rsidRPr="00171EFF">
        <w:rPr>
          <w:rFonts w:cs="Times New Roman"/>
          <w:szCs w:val="24"/>
        </w:rPr>
        <w:t xml:space="preserve"> o accesibilidad. Debe comenzar en las primeras etapas del ciclo de vida </w:t>
      </w:r>
      <w:r w:rsidR="001E2B8D" w:rsidRPr="00171EFF">
        <w:rPr>
          <w:rFonts w:cs="Times New Roman"/>
          <w:szCs w:val="24"/>
        </w:rPr>
        <w:t>del proyecto</w:t>
      </w:r>
      <w:r w:rsidRPr="00171EFF">
        <w:rPr>
          <w:rFonts w:cs="Times New Roman"/>
          <w:szCs w:val="24"/>
        </w:rPr>
        <w:t xml:space="preserve"> si queremos que sea efectivo. Los desarrolladores que se esperan hasta el</w:t>
      </w:r>
      <w:r w:rsidR="001E2B8D">
        <w:rPr>
          <w:rFonts w:cs="Times New Roman"/>
          <w:szCs w:val="24"/>
        </w:rPr>
        <w:t xml:space="preserve"> final</w:t>
      </w:r>
      <w:r w:rsidRPr="00171EFF">
        <w:rPr>
          <w:rFonts w:cs="Times New Roman"/>
          <w:szCs w:val="24"/>
        </w:rPr>
        <w:t xml:space="preserve"> de un proyecto para agregar la funcionalidad de la interfaz de usuario tendrán pocas </w:t>
      </w:r>
      <w:r w:rsidR="001E2B8D" w:rsidRPr="00171EFF">
        <w:rPr>
          <w:rFonts w:cs="Times New Roman"/>
          <w:szCs w:val="24"/>
        </w:rPr>
        <w:t>probabilidades</w:t>
      </w:r>
      <w:r w:rsidRPr="00171EFF">
        <w:rPr>
          <w:rFonts w:cs="Times New Roman"/>
          <w:szCs w:val="24"/>
        </w:rPr>
        <w:t xml:space="preserve"> de proveer una experiencia placentera para los </w:t>
      </w:r>
      <w:r w:rsidR="001E2B8D" w:rsidRPr="00171EFF">
        <w:rPr>
          <w:rFonts w:cs="Times New Roman"/>
          <w:szCs w:val="24"/>
        </w:rPr>
        <w:t>usuarios. En</w:t>
      </w:r>
      <w:r w:rsidRPr="00171EFF">
        <w:rPr>
          <w:rFonts w:cs="Times New Roman"/>
          <w:szCs w:val="24"/>
        </w:rPr>
        <w:t xml:space="preserve"> este capítulo nos concentraremos en los aspectos del diseño de interfaces de </w:t>
      </w:r>
      <w:r w:rsidR="001E2B8D" w:rsidRPr="00171EFF">
        <w:rPr>
          <w:rFonts w:cs="Times New Roman"/>
          <w:szCs w:val="24"/>
        </w:rPr>
        <w:t>usuario en</w:t>
      </w:r>
      <w:r w:rsidRPr="00171EFF">
        <w:rPr>
          <w:rFonts w:cs="Times New Roman"/>
          <w:szCs w:val="24"/>
        </w:rPr>
        <w:t xml:space="preserve"> el contexto del diseño de la experiencia de usuario.</w:t>
      </w:r>
    </w:p>
    <w:p w14:paraId="11663492" w14:textId="39C40553" w:rsidR="006007DB" w:rsidRPr="00171EFF" w:rsidRDefault="006007DB">
      <w:pPr>
        <w:spacing w:line="480" w:lineRule="auto"/>
        <w:jc w:val="both"/>
        <w:rPr>
          <w:rFonts w:cs="Times New Roman"/>
          <w:szCs w:val="24"/>
        </w:rPr>
        <w:pPrChange w:id="208" w:author="CAROLINA ESPANA  CHAVARRIA" w:date="2024-06-13T09:39:00Z" w16du:dateUtc="2024-06-13T15:39:00Z">
          <w:pPr>
            <w:spacing w:line="480" w:lineRule="auto"/>
          </w:pPr>
        </w:pPrChange>
      </w:pPr>
      <w:r w:rsidRPr="00171EFF">
        <w:rPr>
          <w:rFonts w:cs="Times New Roman"/>
          <w:szCs w:val="24"/>
        </w:rPr>
        <w:t xml:space="preserve">El diseño de la experiencia de usuario trata de asegurar que ningún aspecto de su software aparezca en la versión candidata </w:t>
      </w:r>
      <w:r w:rsidR="001E2B8D">
        <w:rPr>
          <w:rFonts w:cs="Times New Roman"/>
          <w:szCs w:val="24"/>
        </w:rPr>
        <w:t>final</w:t>
      </w:r>
      <w:r w:rsidRPr="00171EFF">
        <w:rPr>
          <w:rFonts w:cs="Times New Roman"/>
          <w:szCs w:val="24"/>
        </w:rPr>
        <w:t xml:space="preserve"> sin la decisión explícita del equipo de desarrollo y otras partes interesadas de incluirla. Esto implica tener en cuenta cada acción y </w:t>
      </w:r>
      <w:r w:rsidR="001E2B8D" w:rsidRPr="00171EFF">
        <w:rPr>
          <w:rFonts w:cs="Times New Roman"/>
          <w:szCs w:val="24"/>
        </w:rPr>
        <w:t>expectativa razonable</w:t>
      </w:r>
      <w:del w:id="209" w:author="CAROLINA ESPANA  CHAVARRIA" w:date="2024-06-13T09:40:00Z" w16du:dateUtc="2024-06-13T15:40:00Z">
        <w:r w:rsidR="001E2B8D" w:rsidRPr="00171EFF" w:rsidDel="009448DB">
          <w:rPr>
            <w:rFonts w:cs="Times New Roman"/>
            <w:szCs w:val="24"/>
          </w:rPr>
          <w:delText>s</w:delText>
        </w:r>
      </w:del>
      <w:r w:rsidRPr="00171EFF">
        <w:rPr>
          <w:rFonts w:cs="Times New Roman"/>
          <w:szCs w:val="24"/>
        </w:rPr>
        <w:t xml:space="preserve"> del usuario, durante cada paso del proceso de desarrollo. Para realizar la tarea</w:t>
      </w:r>
      <w:r w:rsidR="001E2B8D">
        <w:rPr>
          <w:rFonts w:cs="Times New Roman"/>
          <w:szCs w:val="24"/>
        </w:rPr>
        <w:t xml:space="preserve"> </w:t>
      </w:r>
      <w:r w:rsidRPr="00171EFF">
        <w:rPr>
          <w:rFonts w:cs="Times New Roman"/>
          <w:szCs w:val="24"/>
        </w:rPr>
        <w:t xml:space="preserve">de elaborar una experiencia de usuario positiva más manejable, </w:t>
      </w:r>
      <w:commentRangeStart w:id="210"/>
      <w:r w:rsidRPr="00171EFF">
        <w:rPr>
          <w:rFonts w:cs="Times New Roman"/>
          <w:szCs w:val="24"/>
        </w:rPr>
        <w:t xml:space="preserve">Garret </w:t>
      </w:r>
      <w:commentRangeEnd w:id="210"/>
      <w:r w:rsidR="009448DB">
        <w:rPr>
          <w:rStyle w:val="CommentReference"/>
        </w:rPr>
        <w:commentReference w:id="210"/>
      </w:r>
      <w:r w:rsidR="001E2B8D" w:rsidRPr="00171EFF">
        <w:rPr>
          <w:rFonts w:cs="Times New Roman"/>
          <w:szCs w:val="24"/>
        </w:rPr>
        <w:t>sugiere desglosarla</w:t>
      </w:r>
      <w:r w:rsidRPr="00171EFF">
        <w:rPr>
          <w:rFonts w:cs="Times New Roman"/>
          <w:szCs w:val="24"/>
        </w:rPr>
        <w:t xml:space="preserve"> en sus elementos componentes: estrategia, alcance, estructura, esqueleto y </w:t>
      </w:r>
      <w:r w:rsidR="001E2B8D">
        <w:rPr>
          <w:rFonts w:cs="Times New Roman"/>
          <w:szCs w:val="24"/>
        </w:rPr>
        <w:t>superficie</w:t>
      </w:r>
      <w:r w:rsidRPr="00171EFF">
        <w:rPr>
          <w:rFonts w:cs="Times New Roman"/>
          <w:szCs w:val="24"/>
        </w:rPr>
        <w:t xml:space="preserve">. Las relaciones entre estos elementos componentes y los subcomponentes se </w:t>
      </w:r>
      <w:r w:rsidR="001E2B8D">
        <w:rPr>
          <w:rFonts w:cs="Times New Roman"/>
          <w:szCs w:val="24"/>
        </w:rPr>
        <w:t>muestran</w:t>
      </w:r>
      <w:r w:rsidRPr="00171EFF">
        <w:rPr>
          <w:rFonts w:cs="Times New Roman"/>
          <w:szCs w:val="24"/>
        </w:rPr>
        <w:t xml:space="preserve"> en la </w:t>
      </w:r>
      <w:r w:rsidR="001E2B8D">
        <w:rPr>
          <w:rFonts w:cs="Times New Roman"/>
          <w:szCs w:val="24"/>
        </w:rPr>
        <w:t>figura</w:t>
      </w:r>
      <w:r w:rsidRPr="00171EFF">
        <w:rPr>
          <w:rFonts w:cs="Times New Roman"/>
          <w:szCs w:val="24"/>
        </w:rPr>
        <w:t xml:space="preserve"> 12.1.</w:t>
      </w:r>
      <w:r w:rsidR="001E2B8D">
        <w:rPr>
          <w:rFonts w:cs="Times New Roman"/>
          <w:szCs w:val="24"/>
        </w:rPr>
        <w:t xml:space="preserve"> </w:t>
      </w:r>
      <w:r w:rsidRPr="00171EFF">
        <w:rPr>
          <w:rFonts w:cs="Times New Roman"/>
          <w:szCs w:val="24"/>
        </w:rPr>
        <w:t xml:space="preserve">La organización de Garret con respecto al diseño de la UX puede interpretarse de </w:t>
      </w:r>
      <w:r w:rsidR="001E2B8D" w:rsidRPr="00171EFF">
        <w:rPr>
          <w:rFonts w:cs="Times New Roman"/>
          <w:szCs w:val="24"/>
        </w:rPr>
        <w:t>la siguiente</w:t>
      </w:r>
      <w:r w:rsidRPr="00171EFF">
        <w:rPr>
          <w:rFonts w:cs="Times New Roman"/>
          <w:szCs w:val="24"/>
        </w:rPr>
        <w:t xml:space="preserve"> manera para el desarrollo de productos de </w:t>
      </w:r>
      <w:r w:rsidR="001E2B8D" w:rsidRPr="00171EFF">
        <w:rPr>
          <w:rFonts w:cs="Times New Roman"/>
          <w:szCs w:val="24"/>
        </w:rPr>
        <w:t>software: • Estrategia</w:t>
      </w:r>
      <w:r w:rsidRPr="00171EFF">
        <w:rPr>
          <w:rFonts w:cs="Times New Roman"/>
          <w:szCs w:val="24"/>
        </w:rPr>
        <w:t xml:space="preserve">. </w:t>
      </w:r>
      <w:r w:rsidR="001E2B8D">
        <w:rPr>
          <w:rFonts w:cs="Times New Roman"/>
          <w:szCs w:val="24"/>
        </w:rPr>
        <w:t>identifica</w:t>
      </w:r>
      <w:r w:rsidRPr="00171EFF">
        <w:rPr>
          <w:rFonts w:cs="Times New Roman"/>
          <w:szCs w:val="24"/>
        </w:rPr>
        <w:t xml:space="preserve"> las necesidades del usuario y las metas de negocios del cliente que forman la base para todo el trabajo de diseño de la UX </w:t>
      </w:r>
      <w:r w:rsidR="001E2B8D" w:rsidRPr="00171EFF">
        <w:rPr>
          <w:rFonts w:cs="Times New Roman"/>
          <w:szCs w:val="24"/>
        </w:rPr>
        <w:t>• Alcance</w:t>
      </w:r>
      <w:r w:rsidRPr="00171EFF">
        <w:rPr>
          <w:rFonts w:cs="Times New Roman"/>
          <w:szCs w:val="24"/>
        </w:rPr>
        <w:t xml:space="preserve">. Incluye los requerimientos tanto funcionales como </w:t>
      </w:r>
      <w:r w:rsidRPr="00171EFF">
        <w:rPr>
          <w:rFonts w:cs="Times New Roman"/>
          <w:szCs w:val="24"/>
        </w:rPr>
        <w:lastRenderedPageBreak/>
        <w:t xml:space="preserve">de contenido (por ejemplo, información, medios, servicios) necesarios para realizar un conjunto de </w:t>
      </w:r>
      <w:r w:rsidR="001E2B8D" w:rsidRPr="00171EFF">
        <w:rPr>
          <w:rFonts w:cs="Times New Roman"/>
          <w:szCs w:val="24"/>
        </w:rPr>
        <w:t>características consistente</w:t>
      </w:r>
      <w:r w:rsidRPr="00171EFF">
        <w:rPr>
          <w:rFonts w:cs="Times New Roman"/>
          <w:szCs w:val="24"/>
        </w:rPr>
        <w:t xml:space="preserve"> con la estrategia del producto</w:t>
      </w:r>
      <w:r w:rsidR="001E2B8D">
        <w:rPr>
          <w:rFonts w:cs="Times New Roman"/>
          <w:szCs w:val="24"/>
        </w:rPr>
        <w:t>.</w:t>
      </w:r>
    </w:p>
    <w:p w14:paraId="59E9FF47" w14:textId="77777777" w:rsidR="009448DB" w:rsidRDefault="006007DB" w:rsidP="009448DB">
      <w:pPr>
        <w:spacing w:line="480" w:lineRule="auto"/>
        <w:jc w:val="both"/>
        <w:rPr>
          <w:ins w:id="211" w:author="CAROLINA ESPANA  CHAVARRIA" w:date="2024-06-13T09:41:00Z" w16du:dateUtc="2024-06-13T15:41:00Z"/>
          <w:rFonts w:cs="Times New Roman"/>
          <w:szCs w:val="24"/>
        </w:rPr>
      </w:pPr>
      <w:r w:rsidRPr="00171EFF">
        <w:rPr>
          <w:rFonts w:cs="Times New Roman"/>
          <w:szCs w:val="24"/>
        </w:rPr>
        <w:t>235CAPÍTULO 12 DISEÑO DE LA EXPERIENCIA DE USUARIO</w:t>
      </w:r>
    </w:p>
    <w:p w14:paraId="36CF963C" w14:textId="77777777" w:rsidR="009448DB" w:rsidRDefault="001E2B8D" w:rsidP="009448DB">
      <w:pPr>
        <w:spacing w:line="480" w:lineRule="auto"/>
        <w:jc w:val="both"/>
        <w:rPr>
          <w:ins w:id="212" w:author="CAROLINA ESPANA  CHAVARRIA" w:date="2024-06-13T09:41:00Z" w16du:dateUtc="2024-06-13T15:41:00Z"/>
          <w:rFonts w:cs="Times New Roman"/>
          <w:szCs w:val="24"/>
        </w:rPr>
      </w:pPr>
      <w:r w:rsidRPr="009448DB">
        <w:rPr>
          <w:rFonts w:cs="Times New Roman"/>
          <w:szCs w:val="24"/>
          <w:u w:val="single"/>
          <w:rPrChange w:id="213" w:author="CAROLINA ESPANA  CHAVARRIA" w:date="2024-06-13T09:47:00Z" w16du:dateUtc="2024-06-13T15:47:00Z">
            <w:rPr>
              <w:rFonts w:cs="Times New Roman"/>
              <w:szCs w:val="24"/>
            </w:rPr>
          </w:rPrChange>
        </w:rPr>
        <w:t>• Estructura</w:t>
      </w:r>
      <w:del w:id="214" w:author="CAROLINA ESPANA  CHAVARRIA" w:date="2024-06-13T09:47:00Z" w16du:dateUtc="2024-06-13T15:47:00Z">
        <w:r w:rsidR="006007DB" w:rsidRPr="009448DB" w:rsidDel="009448DB">
          <w:rPr>
            <w:rFonts w:cs="Times New Roman"/>
            <w:szCs w:val="24"/>
            <w:u w:val="single"/>
            <w:rPrChange w:id="215" w:author="CAROLINA ESPANA  CHAVARRIA" w:date="2024-06-13T09:47:00Z" w16du:dateUtc="2024-06-13T15:47:00Z">
              <w:rPr>
                <w:rFonts w:cs="Times New Roman"/>
                <w:szCs w:val="24"/>
              </w:rPr>
            </w:rPrChange>
          </w:rPr>
          <w:delText>.</w:delText>
        </w:r>
      </w:del>
      <w:r w:rsidR="006007DB" w:rsidRPr="00171EFF">
        <w:rPr>
          <w:rFonts w:cs="Times New Roman"/>
          <w:szCs w:val="24"/>
        </w:rPr>
        <w:t xml:space="preserve"> Consiste en el diseño de la interacción [por ejemplo, cómo reacciona el sistema en respuesta a las acciones de usuario (sección 12.1.2)] y la arquitectura de </w:t>
      </w:r>
      <w:r w:rsidRPr="00171EFF">
        <w:rPr>
          <w:rFonts w:cs="Times New Roman"/>
          <w:szCs w:val="24"/>
        </w:rPr>
        <w:t>la información</w:t>
      </w:r>
      <w:r w:rsidR="006007DB" w:rsidRPr="00171EFF">
        <w:rPr>
          <w:rFonts w:cs="Times New Roman"/>
          <w:szCs w:val="24"/>
        </w:rPr>
        <w:t xml:space="preserve"> [es decir, la organización de los elementos de contenido (sección 12.1.1)]</w:t>
      </w:r>
    </w:p>
    <w:p w14:paraId="53E75E7C" w14:textId="77777777" w:rsidR="009448DB" w:rsidRDefault="001E2B8D" w:rsidP="009448DB">
      <w:pPr>
        <w:spacing w:line="480" w:lineRule="auto"/>
        <w:jc w:val="both"/>
        <w:rPr>
          <w:ins w:id="216" w:author="CAROLINA ESPANA  CHAVARRIA" w:date="2024-06-13T09:41:00Z" w16du:dateUtc="2024-06-13T15:41:00Z"/>
          <w:rFonts w:cs="Times New Roman"/>
          <w:szCs w:val="24"/>
        </w:rPr>
      </w:pPr>
      <w:r w:rsidRPr="009448DB">
        <w:rPr>
          <w:rFonts w:cs="Times New Roman"/>
          <w:szCs w:val="24"/>
          <w:u w:val="single"/>
          <w:rPrChange w:id="217" w:author="CAROLINA ESPANA  CHAVARRIA" w:date="2024-06-13T09:47:00Z" w16du:dateUtc="2024-06-13T15:47:00Z">
            <w:rPr>
              <w:rFonts w:cs="Times New Roman"/>
              <w:szCs w:val="24"/>
            </w:rPr>
          </w:rPrChange>
        </w:rPr>
        <w:t>• Esqueleto</w:t>
      </w:r>
      <w:del w:id="218" w:author="CAROLINA ESPANA  CHAVARRIA" w:date="2024-06-13T09:47:00Z" w16du:dateUtc="2024-06-13T15:47:00Z">
        <w:r w:rsidR="006007DB" w:rsidRPr="009448DB" w:rsidDel="009448DB">
          <w:rPr>
            <w:rFonts w:cs="Times New Roman"/>
            <w:szCs w:val="24"/>
            <w:u w:val="single"/>
            <w:rPrChange w:id="219" w:author="CAROLINA ESPANA  CHAVARRIA" w:date="2024-06-13T09:47:00Z" w16du:dateUtc="2024-06-13T15:47:00Z">
              <w:rPr>
                <w:rFonts w:cs="Times New Roman"/>
                <w:szCs w:val="24"/>
              </w:rPr>
            </w:rPrChange>
          </w:rPr>
          <w:delText>.</w:delText>
        </w:r>
      </w:del>
      <w:r w:rsidR="006007DB" w:rsidRPr="00171EFF">
        <w:rPr>
          <w:rFonts w:cs="Times New Roman"/>
          <w:szCs w:val="24"/>
        </w:rPr>
        <w:t xml:space="preserve"> Consta de tres componentes: diseño de la información (por ejemplo, la presentación del contenido de una forma que sea entendible para el usuario), </w:t>
      </w:r>
      <w:r w:rsidRPr="00171EFF">
        <w:rPr>
          <w:rFonts w:cs="Times New Roman"/>
          <w:szCs w:val="24"/>
        </w:rPr>
        <w:t>diseño de</w:t>
      </w:r>
      <w:r w:rsidR="006007DB" w:rsidRPr="00171EFF">
        <w:rPr>
          <w:rFonts w:cs="Times New Roman"/>
          <w:szCs w:val="24"/>
        </w:rPr>
        <w:t xml:space="preserve"> la interfaz [es decir, organizar los objetos en la pantalla de la interfaz para que </w:t>
      </w:r>
      <w:r w:rsidRPr="00171EFF">
        <w:rPr>
          <w:rFonts w:cs="Times New Roman"/>
          <w:szCs w:val="24"/>
        </w:rPr>
        <w:t>el usuario</w:t>
      </w:r>
      <w:r w:rsidR="006007DB" w:rsidRPr="00171EFF">
        <w:rPr>
          <w:rFonts w:cs="Times New Roman"/>
          <w:szCs w:val="24"/>
        </w:rPr>
        <w:t xml:space="preserve"> pueda trabajar con la funcionalidad del sistema (sección 12.5)], diseño de </w:t>
      </w:r>
      <w:r w:rsidRPr="00171EFF">
        <w:rPr>
          <w:rFonts w:cs="Times New Roman"/>
          <w:szCs w:val="24"/>
        </w:rPr>
        <w:t>la navegación</w:t>
      </w:r>
      <w:r w:rsidR="006007DB" w:rsidRPr="00171EFF">
        <w:rPr>
          <w:rFonts w:cs="Times New Roman"/>
          <w:szCs w:val="24"/>
        </w:rPr>
        <w:t xml:space="preserve"> (esto es, el conjunto de elementos en pantalla que permiten a los </w:t>
      </w:r>
      <w:r w:rsidRPr="00171EFF">
        <w:rPr>
          <w:rFonts w:cs="Times New Roman"/>
          <w:szCs w:val="24"/>
        </w:rPr>
        <w:t>usuarios recorrer</w:t>
      </w:r>
      <w:r w:rsidR="006007DB" w:rsidRPr="00171EFF">
        <w:rPr>
          <w:rFonts w:cs="Times New Roman"/>
          <w:szCs w:val="24"/>
        </w:rPr>
        <w:t xml:space="preserve"> la arquitectura de la </w:t>
      </w:r>
      <w:r w:rsidRPr="00171EFF">
        <w:rPr>
          <w:rFonts w:cs="Times New Roman"/>
          <w:szCs w:val="24"/>
        </w:rPr>
        <w:t xml:space="preserve">información) </w:t>
      </w:r>
    </w:p>
    <w:p w14:paraId="18FB8495" w14:textId="790F14BA" w:rsidR="006007DB" w:rsidRPr="00171EFF" w:rsidRDefault="001E2B8D">
      <w:pPr>
        <w:spacing w:line="480" w:lineRule="auto"/>
        <w:jc w:val="both"/>
        <w:rPr>
          <w:rFonts w:cs="Times New Roman"/>
          <w:szCs w:val="24"/>
        </w:rPr>
        <w:pPrChange w:id="220" w:author="CAROLINA ESPANA  CHAVARRIA" w:date="2024-06-13T09:39:00Z" w16du:dateUtc="2024-06-13T15:39:00Z">
          <w:pPr>
            <w:spacing w:line="480" w:lineRule="auto"/>
          </w:pPr>
        </w:pPrChange>
      </w:pPr>
      <w:r w:rsidRPr="009448DB">
        <w:rPr>
          <w:rFonts w:cs="Times New Roman"/>
          <w:szCs w:val="24"/>
          <w:u w:val="single"/>
          <w:rPrChange w:id="221" w:author="CAROLINA ESPANA  CHAVARRIA" w:date="2024-06-13T09:47:00Z" w16du:dateUtc="2024-06-13T15:47:00Z">
            <w:rPr>
              <w:rFonts w:cs="Times New Roman"/>
              <w:szCs w:val="24"/>
            </w:rPr>
          </w:rPrChange>
        </w:rPr>
        <w:t>•</w:t>
      </w:r>
      <w:r w:rsidR="006007DB" w:rsidRPr="009448DB">
        <w:rPr>
          <w:rFonts w:cs="Times New Roman"/>
          <w:szCs w:val="24"/>
          <w:u w:val="single"/>
          <w:rPrChange w:id="222" w:author="CAROLINA ESPANA  CHAVARRIA" w:date="2024-06-13T09:47:00Z" w16du:dateUtc="2024-06-13T15:47:00Z">
            <w:rPr>
              <w:rFonts w:cs="Times New Roman"/>
              <w:szCs w:val="24"/>
            </w:rPr>
          </w:rPrChange>
        </w:rPr>
        <w:t xml:space="preserve">  </w:t>
      </w:r>
      <w:r w:rsidRPr="009448DB">
        <w:rPr>
          <w:rFonts w:cs="Times New Roman"/>
          <w:szCs w:val="24"/>
          <w:u w:val="single"/>
          <w:rPrChange w:id="223" w:author="CAROLINA ESPANA  CHAVARRIA" w:date="2024-06-13T09:47:00Z" w16du:dateUtc="2024-06-13T15:47:00Z">
            <w:rPr>
              <w:rFonts w:cs="Times New Roman"/>
              <w:szCs w:val="24"/>
            </w:rPr>
          </w:rPrChange>
        </w:rPr>
        <w:t>Superficie</w:t>
      </w:r>
      <w:del w:id="224" w:author="CAROLINA ESPANA  CHAVARRIA" w:date="2024-06-13T09:47:00Z" w16du:dateUtc="2024-06-13T15:47:00Z">
        <w:r w:rsidR="006007DB" w:rsidRPr="009448DB" w:rsidDel="009448DB">
          <w:rPr>
            <w:rFonts w:cs="Times New Roman"/>
            <w:szCs w:val="24"/>
            <w:u w:val="single"/>
            <w:rPrChange w:id="225" w:author="CAROLINA ESPANA  CHAVARRIA" w:date="2024-06-13T09:47:00Z" w16du:dateUtc="2024-06-13T15:47:00Z">
              <w:rPr>
                <w:rFonts w:cs="Times New Roman"/>
                <w:szCs w:val="24"/>
              </w:rPr>
            </w:rPrChange>
          </w:rPr>
          <w:delText>.</w:delText>
        </w:r>
      </w:del>
      <w:r w:rsidR="006007DB" w:rsidRPr="00171EFF">
        <w:rPr>
          <w:rFonts w:cs="Times New Roman"/>
          <w:szCs w:val="24"/>
        </w:rPr>
        <w:t xml:space="preserve"> Presenta el dise</w:t>
      </w:r>
      <w:del w:id="226" w:author="CAROLINA ESPANA  CHAVARRIA" w:date="2024-06-13T09:46:00Z" w16du:dateUtc="2024-06-13T15:46:00Z">
        <w:r w:rsidR="006007DB" w:rsidRPr="00171EFF" w:rsidDel="009448DB">
          <w:rPr>
            <w:rFonts w:cs="Times New Roman"/>
            <w:szCs w:val="24"/>
          </w:rPr>
          <w:delText>ñ</w:delText>
        </w:r>
      </w:del>
      <w:r w:rsidR="006007DB" w:rsidRPr="00171EFF">
        <w:rPr>
          <w:rFonts w:cs="Times New Roman"/>
          <w:szCs w:val="24"/>
        </w:rPr>
        <w:t xml:space="preserve">o visual o la apariencia del proyecto terminado a sus </w:t>
      </w:r>
      <w:r w:rsidRPr="00171EFF">
        <w:rPr>
          <w:rFonts w:cs="Times New Roman"/>
          <w:szCs w:val="24"/>
        </w:rPr>
        <w:t>usuarios</w:t>
      </w:r>
      <w:r w:rsidR="006007DB" w:rsidRPr="00171EFF">
        <w:rPr>
          <w:rFonts w:cs="Times New Roman"/>
          <w:szCs w:val="24"/>
        </w:rPr>
        <w:t xml:space="preserve"> (sección 12.1.4)Varios aspectos transversales del diseño de UX son de especial interés para los </w:t>
      </w:r>
      <w:r w:rsidRPr="00171EFF">
        <w:rPr>
          <w:rFonts w:cs="Times New Roman"/>
          <w:szCs w:val="24"/>
        </w:rPr>
        <w:t>ingenieros de</w:t>
      </w:r>
      <w:r w:rsidR="006007DB" w:rsidRPr="00171EFF">
        <w:rPr>
          <w:rFonts w:cs="Times New Roman"/>
          <w:szCs w:val="24"/>
        </w:rPr>
        <w:t xml:space="preserve"> software: arquitectura de la información, diseño de la interacción con el </w:t>
      </w:r>
      <w:r w:rsidRPr="00171EFF">
        <w:rPr>
          <w:rFonts w:cs="Times New Roman"/>
          <w:szCs w:val="24"/>
        </w:rPr>
        <w:t>usuario, ingeniería</w:t>
      </w:r>
      <w:r w:rsidR="006007DB" w:rsidRPr="00171EFF">
        <w:rPr>
          <w:rFonts w:cs="Times New Roman"/>
          <w:szCs w:val="24"/>
        </w:rPr>
        <w:t xml:space="preserve"> de usabilidad y diseño visual.</w:t>
      </w:r>
    </w:p>
    <w:p w14:paraId="1F76315B" w14:textId="3FF9C75A" w:rsidR="006007DB" w:rsidRPr="006007DB" w:rsidRDefault="006007DB">
      <w:pPr>
        <w:spacing w:line="480" w:lineRule="auto"/>
        <w:jc w:val="both"/>
        <w:rPr>
          <w:rFonts w:cs="Times New Roman"/>
          <w:color w:val="000000"/>
          <w:szCs w:val="24"/>
          <w:shd w:val="clear" w:color="auto" w:fill="FFFFFF"/>
        </w:rPr>
        <w:pPrChange w:id="227" w:author="CAROLINA ESPANA  CHAVARRIA" w:date="2024-06-13T09:39:00Z" w16du:dateUtc="2024-06-13T15:39:00Z">
          <w:pPr>
            <w:spacing w:line="480" w:lineRule="auto"/>
          </w:pPr>
        </w:pPrChange>
      </w:pPr>
      <w:r w:rsidRPr="00171EFF">
        <w:rPr>
          <w:rFonts w:cs="Times New Roman"/>
          <w:color w:val="000000"/>
          <w:szCs w:val="24"/>
          <w:shd w:val="clear" w:color="auto" w:fill="FFFFFF"/>
          <w:lang w:val="en-US"/>
        </w:rPr>
        <w:t>Pressman, R. S., Maxim, B. R.(2021). </w:t>
      </w:r>
      <w:r w:rsidRPr="00171EFF">
        <w:rPr>
          <w:rFonts w:cs="Times New Roman"/>
          <w:i/>
          <w:iCs/>
          <w:color w:val="000000"/>
          <w:szCs w:val="24"/>
          <w:shd w:val="clear" w:color="auto" w:fill="FFFFFF"/>
        </w:rPr>
        <w:t>Ingeniería de software</w:t>
      </w:r>
      <w:r w:rsidRPr="00171EFF">
        <w:rPr>
          <w:rFonts w:cs="Times New Roman"/>
          <w:color w:val="000000"/>
          <w:szCs w:val="24"/>
          <w:shd w:val="clear" w:color="auto" w:fill="FFFFFF"/>
        </w:rPr>
        <w:t xml:space="preserve">. McGraw-Hill Interamericana. </w:t>
      </w:r>
      <w:r>
        <w:fldChar w:fldCharType="begin"/>
      </w:r>
      <w:r>
        <w:instrText>HYPERLINK "https://www.ebooks7-24.com:443/?il=16414"</w:instrText>
      </w:r>
      <w:r>
        <w:fldChar w:fldCharType="separate"/>
      </w:r>
      <w:r w:rsidRPr="00171EFF">
        <w:rPr>
          <w:rStyle w:val="Hyperlink"/>
          <w:rFonts w:cs="Times New Roman"/>
          <w:szCs w:val="24"/>
          <w:shd w:val="clear" w:color="auto" w:fill="FFFFFF"/>
        </w:rPr>
        <w:t>https://www.ebooks7-24.com:443/?il=16414</w:t>
      </w:r>
      <w:r>
        <w:rPr>
          <w:rStyle w:val="Hyperlink"/>
          <w:rFonts w:cs="Times New Roman"/>
          <w:szCs w:val="24"/>
          <w:shd w:val="clear" w:color="auto" w:fill="FFFFFF"/>
        </w:rPr>
        <w:fldChar w:fldCharType="end"/>
      </w:r>
    </w:p>
    <w:p w14:paraId="34AB4905" w14:textId="77777777" w:rsidR="006007DB" w:rsidRDefault="006007DB">
      <w:pPr>
        <w:jc w:val="both"/>
        <w:rPr>
          <w:rFonts w:cs="Times New Roman"/>
          <w:szCs w:val="24"/>
        </w:rPr>
        <w:pPrChange w:id="228" w:author="CAROLINA ESPANA  CHAVARRIA" w:date="2024-06-13T09:39:00Z" w16du:dateUtc="2024-06-13T15:39:00Z">
          <w:pPr/>
        </w:pPrChange>
      </w:pPr>
      <w:r>
        <w:rPr>
          <w:rFonts w:cs="Times New Roman"/>
          <w:szCs w:val="24"/>
        </w:rPr>
        <w:br w:type="page"/>
      </w:r>
    </w:p>
    <w:p w14:paraId="5F5412F8" w14:textId="4611D1D2" w:rsidR="006007DB" w:rsidRPr="006007DB" w:rsidRDefault="006007DB">
      <w:pPr>
        <w:spacing w:line="480" w:lineRule="auto"/>
        <w:jc w:val="both"/>
        <w:rPr>
          <w:rFonts w:cs="Times New Roman"/>
          <w:b/>
          <w:bCs/>
          <w:szCs w:val="24"/>
        </w:rPr>
        <w:pPrChange w:id="229" w:author="CAROLINA ESPANA  CHAVARRIA" w:date="2024-06-13T09:39:00Z" w16du:dateUtc="2024-06-13T15:39:00Z">
          <w:pPr>
            <w:spacing w:line="480" w:lineRule="auto"/>
          </w:pPr>
        </w:pPrChange>
      </w:pPr>
      <w:r w:rsidRPr="006007DB">
        <w:rPr>
          <w:rFonts w:cs="Times New Roman"/>
          <w:b/>
          <w:bCs/>
          <w:szCs w:val="24"/>
        </w:rPr>
        <w:lastRenderedPageBreak/>
        <w:t>Backend y frontend</w:t>
      </w:r>
    </w:p>
    <w:p w14:paraId="35FC4AFB" w14:textId="77777777" w:rsidR="005509B7" w:rsidRDefault="006007DB">
      <w:pPr>
        <w:spacing w:line="480" w:lineRule="auto"/>
        <w:jc w:val="both"/>
        <w:rPr>
          <w:rFonts w:cs="Times New Roman"/>
          <w:szCs w:val="24"/>
        </w:rPr>
        <w:pPrChange w:id="230" w:author="CAROLINA ESPANA  CHAVARRIA" w:date="2024-06-13T09:39:00Z" w16du:dateUtc="2024-06-13T15:39:00Z">
          <w:pPr>
            <w:spacing w:line="480" w:lineRule="auto"/>
          </w:pPr>
        </w:pPrChange>
      </w:pPr>
      <w:del w:id="231" w:author="CAROLINA ESPANA  CHAVARRIA" w:date="2024-06-13T09:47:00Z" w16du:dateUtc="2024-06-13T15:47:00Z">
        <w:r w:rsidRPr="00171EFF" w:rsidDel="009448DB">
          <w:rPr>
            <w:rFonts w:cs="Times New Roman"/>
            <w:szCs w:val="24"/>
          </w:rPr>
          <w:delText>"</w:delText>
        </w:r>
      </w:del>
      <w:r w:rsidRPr="00171EFF">
        <w:rPr>
          <w:rFonts w:cs="Times New Roman"/>
          <w:szCs w:val="24"/>
        </w:rPr>
        <w:t xml:space="preserve">El frontend o «desarrollo del lado del cliente» se refiere a la práctica de producir HTML, CSS y JavaScript. Estos tres elementos se encargan de dar forma a la parte frontal de un sitio web o aplicación. Esto incluye los fondos, colores, texto, animaciones o </w:t>
      </w:r>
      <w:r w:rsidR="001E2B8D" w:rsidRPr="00171EFF">
        <w:rPr>
          <w:rFonts w:cs="Times New Roman"/>
          <w:szCs w:val="24"/>
        </w:rPr>
        <w:t>efectos. Precisamente</w:t>
      </w:r>
      <w:r w:rsidRPr="00171EFF">
        <w:rPr>
          <w:rFonts w:cs="Times New Roman"/>
          <w:szCs w:val="24"/>
        </w:rPr>
        <w:t xml:space="preserve"> de ahí proviene el nombre de «desarrollo del lado del cliente», pues con el frontend se puede construir por completo lo que los usuarios perciben al explorar un sitio y con el que pueden interactuar. </w:t>
      </w:r>
    </w:p>
    <w:p w14:paraId="447E529E" w14:textId="43FE8D64" w:rsidR="005509B7" w:rsidRPr="009448DB" w:rsidRDefault="009448DB">
      <w:pPr>
        <w:spacing w:line="480" w:lineRule="auto"/>
        <w:jc w:val="both"/>
        <w:rPr>
          <w:rFonts w:cs="Times New Roman"/>
          <w:szCs w:val="24"/>
          <w:u w:val="single"/>
          <w:rPrChange w:id="232" w:author="CAROLINA ESPANA  CHAVARRIA" w:date="2024-06-13T09:42:00Z" w16du:dateUtc="2024-06-13T15:42:00Z">
            <w:rPr>
              <w:rFonts w:cs="Times New Roman"/>
              <w:szCs w:val="24"/>
            </w:rPr>
          </w:rPrChange>
        </w:rPr>
        <w:pPrChange w:id="233" w:author="CAROLINA ESPANA  CHAVARRIA" w:date="2024-06-13T09:39:00Z" w16du:dateUtc="2024-06-13T15:39:00Z">
          <w:pPr>
            <w:spacing w:line="480" w:lineRule="auto"/>
          </w:pPr>
        </w:pPrChange>
      </w:pPr>
      <w:ins w:id="234" w:author="CAROLINA ESPANA  CHAVARRIA" w:date="2024-06-13T09:42:00Z" w16du:dateUtc="2024-06-13T15:42:00Z">
        <w:r w:rsidRPr="009448DB">
          <w:rPr>
            <w:rFonts w:cs="Times New Roman"/>
            <w:szCs w:val="24"/>
            <w:u w:val="single"/>
            <w:rPrChange w:id="235" w:author="CAROLINA ESPANA  CHAVARRIA" w:date="2024-06-13T09:42:00Z" w16du:dateUtc="2024-06-13T15:42:00Z">
              <w:rPr>
                <w:rFonts w:cs="Times New Roman"/>
                <w:szCs w:val="24"/>
              </w:rPr>
            </w:rPrChange>
          </w:rPr>
          <w:t xml:space="preserve">Uso </w:t>
        </w:r>
      </w:ins>
      <w:del w:id="236" w:author="CAROLINA ESPANA  CHAVARRIA" w:date="2024-06-13T09:42:00Z" w16du:dateUtc="2024-06-13T15:42:00Z">
        <w:r w:rsidR="006007DB" w:rsidRPr="009448DB" w:rsidDel="009448DB">
          <w:rPr>
            <w:rFonts w:cs="Times New Roman"/>
            <w:szCs w:val="24"/>
            <w:u w:val="single"/>
            <w:rPrChange w:id="237" w:author="CAROLINA ESPANA  CHAVARRIA" w:date="2024-06-13T09:42:00Z" w16du:dateUtc="2024-06-13T15:42:00Z">
              <w:rPr>
                <w:rFonts w:cs="Times New Roman"/>
                <w:szCs w:val="24"/>
              </w:rPr>
            </w:rPrChange>
          </w:rPr>
          <w:delText xml:space="preserve">Para qué sirve </w:delText>
        </w:r>
      </w:del>
      <w:ins w:id="238" w:author="CAROLINA ESPANA  CHAVARRIA" w:date="2024-06-13T09:42:00Z" w16du:dateUtc="2024-06-13T15:42:00Z">
        <w:r w:rsidRPr="009448DB">
          <w:rPr>
            <w:rFonts w:cs="Times New Roman"/>
            <w:szCs w:val="24"/>
            <w:u w:val="single"/>
            <w:rPrChange w:id="239" w:author="CAROLINA ESPANA  CHAVARRIA" w:date="2024-06-13T09:42:00Z" w16du:dateUtc="2024-06-13T15:42:00Z">
              <w:rPr>
                <w:rFonts w:cs="Times New Roman"/>
                <w:szCs w:val="24"/>
              </w:rPr>
            </w:rPrChange>
          </w:rPr>
          <w:t>d</w:t>
        </w:r>
      </w:ins>
      <w:r w:rsidR="006007DB" w:rsidRPr="009448DB">
        <w:rPr>
          <w:rFonts w:cs="Times New Roman"/>
          <w:szCs w:val="24"/>
          <w:u w:val="single"/>
          <w:rPrChange w:id="240" w:author="CAROLINA ESPANA  CHAVARRIA" w:date="2024-06-13T09:42:00Z" w16du:dateUtc="2024-06-13T15:42:00Z">
            <w:rPr>
              <w:rFonts w:cs="Times New Roman"/>
              <w:szCs w:val="24"/>
            </w:rPr>
          </w:rPrChange>
        </w:rPr>
        <w:t xml:space="preserve">el </w:t>
      </w:r>
      <w:r w:rsidR="001E2B8D" w:rsidRPr="009448DB">
        <w:rPr>
          <w:rFonts w:cs="Times New Roman"/>
          <w:szCs w:val="24"/>
          <w:u w:val="single"/>
          <w:rPrChange w:id="241" w:author="CAROLINA ESPANA  CHAVARRIA" w:date="2024-06-13T09:42:00Z" w16du:dateUtc="2024-06-13T15:42:00Z">
            <w:rPr>
              <w:rFonts w:cs="Times New Roman"/>
              <w:szCs w:val="24"/>
            </w:rPr>
          </w:rPrChange>
        </w:rPr>
        <w:t>frontend</w:t>
      </w:r>
    </w:p>
    <w:p w14:paraId="51847BE0" w14:textId="4FEC4C97" w:rsidR="005509B7" w:rsidRDefault="005509B7">
      <w:pPr>
        <w:spacing w:line="480" w:lineRule="auto"/>
        <w:jc w:val="both"/>
        <w:rPr>
          <w:rFonts w:cs="Times New Roman"/>
          <w:szCs w:val="24"/>
        </w:rPr>
        <w:pPrChange w:id="242" w:author="CAROLINA ESPANA  CHAVARRIA" w:date="2024-06-13T09:39:00Z" w16du:dateUtc="2024-06-13T15:39:00Z">
          <w:pPr>
            <w:spacing w:line="480" w:lineRule="auto"/>
          </w:pPr>
        </w:pPrChange>
      </w:pPr>
      <w:del w:id="243" w:author="CAROLINA ESPANA  CHAVARRIA" w:date="2024-06-13T09:42:00Z" w16du:dateUtc="2024-06-13T15:42:00Z">
        <w:r w:rsidDel="009448DB">
          <w:rPr>
            <w:rFonts w:cs="Times New Roman"/>
            <w:szCs w:val="24"/>
          </w:rPr>
          <w:delText>e</w:delText>
        </w:r>
      </w:del>
      <w:ins w:id="244" w:author="CAROLINA ESPANA  CHAVARRIA" w:date="2024-06-13T09:42:00Z" w16du:dateUtc="2024-06-13T15:42:00Z">
        <w:r w:rsidR="009448DB">
          <w:rPr>
            <w:rFonts w:cs="Times New Roman"/>
            <w:szCs w:val="24"/>
          </w:rPr>
          <w:t>E</w:t>
        </w:r>
      </w:ins>
      <w:r>
        <w:rPr>
          <w:rFonts w:cs="Times New Roman"/>
          <w:szCs w:val="24"/>
        </w:rPr>
        <w:t xml:space="preserve">l </w:t>
      </w:r>
      <w:r w:rsidR="006007DB" w:rsidRPr="00171EFF">
        <w:rPr>
          <w:rFonts w:cs="Times New Roman"/>
          <w:szCs w:val="24"/>
        </w:rPr>
        <w:t xml:space="preserve">frontend sirve para realizar la interfaz de un sitio web, desde su estructura hasta los estilos, como pueden ser la definición de los colores, texturas, tipografías, secciones, entre otros. Su uso es determinante para que el usuario tenga una buena experiencia dentro del sitio o </w:t>
      </w:r>
      <w:r w:rsidRPr="00171EFF">
        <w:rPr>
          <w:rFonts w:cs="Times New Roman"/>
          <w:szCs w:val="24"/>
        </w:rPr>
        <w:t xml:space="preserve">aplicación. </w:t>
      </w:r>
    </w:p>
    <w:p w14:paraId="74037D83" w14:textId="77777777" w:rsidR="005509B7" w:rsidRPr="009448DB" w:rsidRDefault="005509B7">
      <w:pPr>
        <w:spacing w:line="480" w:lineRule="auto"/>
        <w:jc w:val="both"/>
        <w:rPr>
          <w:rFonts w:cs="Times New Roman"/>
          <w:szCs w:val="24"/>
          <w:u w:val="single"/>
          <w:rPrChange w:id="245" w:author="CAROLINA ESPANA  CHAVARRIA" w:date="2024-06-13T09:42:00Z" w16du:dateUtc="2024-06-13T15:42:00Z">
            <w:rPr>
              <w:rFonts w:cs="Times New Roman"/>
              <w:szCs w:val="24"/>
            </w:rPr>
          </w:rPrChange>
        </w:rPr>
        <w:pPrChange w:id="246" w:author="CAROLINA ESPANA  CHAVARRIA" w:date="2024-06-13T09:39:00Z" w16du:dateUtc="2024-06-13T15:39:00Z">
          <w:pPr>
            <w:spacing w:line="480" w:lineRule="auto"/>
          </w:pPr>
        </w:pPrChange>
      </w:pPr>
      <w:r w:rsidRPr="009448DB">
        <w:rPr>
          <w:rFonts w:cs="Times New Roman"/>
          <w:szCs w:val="24"/>
          <w:u w:val="single"/>
          <w:rPrChange w:id="247" w:author="CAROLINA ESPANA  CHAVARRIA" w:date="2024-06-13T09:42:00Z" w16du:dateUtc="2024-06-13T15:42:00Z">
            <w:rPr>
              <w:rFonts w:cs="Times New Roman"/>
              <w:szCs w:val="24"/>
            </w:rPr>
          </w:rPrChange>
        </w:rPr>
        <w:t>Elementos</w:t>
      </w:r>
      <w:r w:rsidR="006007DB" w:rsidRPr="009448DB">
        <w:rPr>
          <w:rFonts w:cs="Times New Roman"/>
          <w:szCs w:val="24"/>
          <w:u w:val="single"/>
          <w:rPrChange w:id="248" w:author="CAROLINA ESPANA  CHAVARRIA" w:date="2024-06-13T09:42:00Z" w16du:dateUtc="2024-06-13T15:42:00Z">
            <w:rPr>
              <w:rFonts w:cs="Times New Roman"/>
              <w:szCs w:val="24"/>
            </w:rPr>
          </w:rPrChange>
        </w:rPr>
        <w:t xml:space="preserve"> del frontend</w:t>
      </w:r>
      <w:r w:rsidRPr="009448DB">
        <w:rPr>
          <w:rFonts w:cs="Times New Roman"/>
          <w:szCs w:val="24"/>
          <w:u w:val="single"/>
          <w:rPrChange w:id="249" w:author="CAROLINA ESPANA  CHAVARRIA" w:date="2024-06-13T09:42:00Z" w16du:dateUtc="2024-06-13T15:42:00Z">
            <w:rPr>
              <w:rFonts w:cs="Times New Roman"/>
              <w:szCs w:val="24"/>
            </w:rPr>
          </w:rPrChange>
        </w:rPr>
        <w:t xml:space="preserve"> </w:t>
      </w:r>
    </w:p>
    <w:p w14:paraId="58D4A247" w14:textId="77777777" w:rsidR="005509B7" w:rsidRDefault="006007DB">
      <w:pPr>
        <w:spacing w:line="480" w:lineRule="auto"/>
        <w:jc w:val="both"/>
        <w:rPr>
          <w:rFonts w:cs="Times New Roman"/>
          <w:szCs w:val="24"/>
        </w:rPr>
        <w:pPrChange w:id="250" w:author="CAROLINA ESPANA  CHAVARRIA" w:date="2024-06-13T09:39:00Z" w16du:dateUtc="2024-06-13T15:39:00Z">
          <w:pPr>
            <w:spacing w:line="480" w:lineRule="auto"/>
          </w:pPr>
        </w:pPrChange>
      </w:pPr>
      <w:r w:rsidRPr="00171EFF">
        <w:rPr>
          <w:rFonts w:cs="Times New Roman"/>
          <w:szCs w:val="24"/>
        </w:rPr>
        <w:t>Estructuras de navegación.</w:t>
      </w:r>
    </w:p>
    <w:p w14:paraId="09C29CC4" w14:textId="77777777" w:rsidR="005509B7" w:rsidRDefault="006007DB">
      <w:pPr>
        <w:spacing w:line="480" w:lineRule="auto"/>
        <w:jc w:val="both"/>
        <w:rPr>
          <w:rFonts w:cs="Times New Roman"/>
          <w:szCs w:val="24"/>
        </w:rPr>
        <w:pPrChange w:id="251" w:author="CAROLINA ESPANA  CHAVARRIA" w:date="2024-06-13T09:39:00Z" w16du:dateUtc="2024-06-13T15:39:00Z">
          <w:pPr>
            <w:spacing w:line="480" w:lineRule="auto"/>
          </w:pPr>
        </w:pPrChange>
      </w:pPr>
      <w:r w:rsidRPr="00171EFF">
        <w:rPr>
          <w:rFonts w:cs="Times New Roman"/>
          <w:szCs w:val="24"/>
        </w:rPr>
        <w:t>Este elemento se refiere al orden en que se organizan las diferentes páginas de un sitio web y a los componentes que se vinculan entre sí para realizar diferentes funciones dentro del sitio.</w:t>
      </w:r>
    </w:p>
    <w:p w14:paraId="73926531" w14:textId="77777777" w:rsidR="005509B7" w:rsidRPr="009448DB" w:rsidRDefault="006007DB">
      <w:pPr>
        <w:spacing w:line="480" w:lineRule="auto"/>
        <w:jc w:val="both"/>
        <w:rPr>
          <w:rFonts w:cs="Times New Roman"/>
          <w:szCs w:val="24"/>
          <w:u w:val="single"/>
          <w:rPrChange w:id="252" w:author="CAROLINA ESPANA  CHAVARRIA" w:date="2024-06-13T09:43:00Z" w16du:dateUtc="2024-06-13T15:43:00Z">
            <w:rPr>
              <w:rFonts w:cs="Times New Roman"/>
              <w:szCs w:val="24"/>
            </w:rPr>
          </w:rPrChange>
        </w:rPr>
        <w:pPrChange w:id="253" w:author="CAROLINA ESPANA  CHAVARRIA" w:date="2024-06-13T09:39:00Z" w16du:dateUtc="2024-06-13T15:39:00Z">
          <w:pPr>
            <w:spacing w:line="480" w:lineRule="auto"/>
          </w:pPr>
        </w:pPrChange>
      </w:pPr>
      <w:r w:rsidRPr="009448DB">
        <w:rPr>
          <w:rFonts w:cs="Times New Roman"/>
          <w:szCs w:val="24"/>
          <w:u w:val="single"/>
          <w:rPrChange w:id="254" w:author="CAROLINA ESPANA  CHAVARRIA" w:date="2024-06-13T09:43:00Z" w16du:dateUtc="2024-06-13T15:43:00Z">
            <w:rPr>
              <w:rFonts w:cs="Times New Roman"/>
              <w:szCs w:val="24"/>
            </w:rPr>
          </w:rPrChange>
        </w:rPr>
        <w:t> Layout</w:t>
      </w:r>
      <w:del w:id="255" w:author="CAROLINA ESPANA  CHAVARRIA" w:date="2024-06-13T09:43:00Z" w16du:dateUtc="2024-06-13T15:43:00Z">
        <w:r w:rsidRPr="009448DB" w:rsidDel="009448DB">
          <w:rPr>
            <w:rFonts w:cs="Times New Roman"/>
            <w:szCs w:val="24"/>
            <w:u w:val="single"/>
            <w:rPrChange w:id="256" w:author="CAROLINA ESPANA  CHAVARRIA" w:date="2024-06-13T09:43:00Z" w16du:dateUtc="2024-06-13T15:43:00Z">
              <w:rPr>
                <w:rFonts w:cs="Times New Roman"/>
                <w:szCs w:val="24"/>
              </w:rPr>
            </w:rPrChange>
          </w:rPr>
          <w:delText>. </w:delText>
        </w:r>
      </w:del>
    </w:p>
    <w:p w14:paraId="1FC4ADFF" w14:textId="398902EC" w:rsidR="005509B7" w:rsidRDefault="006007DB">
      <w:pPr>
        <w:spacing w:line="480" w:lineRule="auto"/>
        <w:jc w:val="both"/>
        <w:rPr>
          <w:rFonts w:cs="Times New Roman"/>
          <w:szCs w:val="24"/>
        </w:rPr>
        <w:pPrChange w:id="257" w:author="CAROLINA ESPANA  CHAVARRIA" w:date="2024-06-13T09:39:00Z" w16du:dateUtc="2024-06-13T15:39:00Z">
          <w:pPr>
            <w:spacing w:line="480" w:lineRule="auto"/>
          </w:pPr>
        </w:pPrChange>
      </w:pPr>
      <w:r w:rsidRPr="00171EFF">
        <w:rPr>
          <w:rFonts w:cs="Times New Roman"/>
          <w:szCs w:val="24"/>
        </w:rPr>
        <w:t xml:space="preserve">También </w:t>
      </w:r>
      <w:r w:rsidR="005509B7" w:rsidRPr="00171EFF">
        <w:rPr>
          <w:rFonts w:cs="Times New Roman"/>
          <w:szCs w:val="24"/>
        </w:rPr>
        <w:t>nombrado</w:t>
      </w:r>
      <w:r w:rsidRPr="00171EFF">
        <w:rPr>
          <w:rFonts w:cs="Times New Roman"/>
          <w:szCs w:val="24"/>
        </w:rPr>
        <w:t xml:space="preserve"> diseño de </w:t>
      </w:r>
      <w:r w:rsidR="005509B7" w:rsidRPr="00171EFF">
        <w:rPr>
          <w:rFonts w:cs="Times New Roman"/>
          <w:szCs w:val="24"/>
        </w:rPr>
        <w:t>página</w:t>
      </w:r>
      <w:r w:rsidR="005509B7">
        <w:rPr>
          <w:rFonts w:cs="Times New Roman"/>
          <w:szCs w:val="24"/>
        </w:rPr>
        <w:t xml:space="preserve">, </w:t>
      </w:r>
      <w:r w:rsidRPr="00171EFF">
        <w:rPr>
          <w:rFonts w:cs="Times New Roman"/>
          <w:szCs w:val="24"/>
        </w:rPr>
        <w:t>se refiere a todos los componentes de la página web, por ejemplo: ubicación del menú, botones, footer; todo lo necesario para que un sitio sea útil y fácil de navegar. </w:t>
      </w:r>
    </w:p>
    <w:p w14:paraId="47E62DDD" w14:textId="77777777" w:rsidR="005509B7" w:rsidRPr="009448DB" w:rsidRDefault="006007DB">
      <w:pPr>
        <w:spacing w:line="480" w:lineRule="auto"/>
        <w:jc w:val="both"/>
        <w:rPr>
          <w:rFonts w:cs="Times New Roman"/>
          <w:szCs w:val="24"/>
          <w:u w:val="single"/>
          <w:rPrChange w:id="258" w:author="CAROLINA ESPANA  CHAVARRIA" w:date="2024-06-13T09:43:00Z" w16du:dateUtc="2024-06-13T15:43:00Z">
            <w:rPr>
              <w:rFonts w:cs="Times New Roman"/>
              <w:szCs w:val="24"/>
            </w:rPr>
          </w:rPrChange>
        </w:rPr>
        <w:pPrChange w:id="259" w:author="CAROLINA ESPANA  CHAVARRIA" w:date="2024-06-13T09:39:00Z" w16du:dateUtc="2024-06-13T15:39:00Z">
          <w:pPr>
            <w:spacing w:line="480" w:lineRule="auto"/>
          </w:pPr>
        </w:pPrChange>
      </w:pPr>
      <w:r w:rsidRPr="009448DB">
        <w:rPr>
          <w:rFonts w:cs="Times New Roman"/>
          <w:szCs w:val="24"/>
          <w:u w:val="single"/>
          <w:rPrChange w:id="260" w:author="CAROLINA ESPANA  CHAVARRIA" w:date="2024-06-13T09:43:00Z" w16du:dateUtc="2024-06-13T15:43:00Z">
            <w:rPr>
              <w:rFonts w:cs="Times New Roman"/>
              <w:szCs w:val="24"/>
            </w:rPr>
          </w:rPrChange>
        </w:rPr>
        <w:lastRenderedPageBreak/>
        <w:t>Contenido web</w:t>
      </w:r>
      <w:del w:id="261" w:author="CAROLINA ESPANA  CHAVARRIA" w:date="2024-06-13T09:43:00Z" w16du:dateUtc="2024-06-13T15:43:00Z">
        <w:r w:rsidRPr="009448DB" w:rsidDel="009448DB">
          <w:rPr>
            <w:rFonts w:cs="Times New Roman"/>
            <w:szCs w:val="24"/>
            <w:u w:val="single"/>
            <w:rPrChange w:id="262" w:author="CAROLINA ESPANA  CHAVARRIA" w:date="2024-06-13T09:43:00Z" w16du:dateUtc="2024-06-13T15:43:00Z">
              <w:rPr>
                <w:rFonts w:cs="Times New Roman"/>
                <w:szCs w:val="24"/>
              </w:rPr>
            </w:rPrChange>
          </w:rPr>
          <w:delText>. </w:delText>
        </w:r>
      </w:del>
    </w:p>
    <w:p w14:paraId="457E13AA" w14:textId="77777777" w:rsidR="005509B7" w:rsidRDefault="006007DB">
      <w:pPr>
        <w:spacing w:line="480" w:lineRule="auto"/>
        <w:jc w:val="both"/>
        <w:rPr>
          <w:rFonts w:cs="Times New Roman"/>
          <w:szCs w:val="24"/>
        </w:rPr>
        <w:pPrChange w:id="263" w:author="CAROLINA ESPANA  CHAVARRIA" w:date="2024-06-13T09:39:00Z" w16du:dateUtc="2024-06-13T15:39:00Z">
          <w:pPr>
            <w:spacing w:line="480" w:lineRule="auto"/>
          </w:pPr>
        </w:pPrChange>
      </w:pPr>
      <w:r w:rsidRPr="00171EFF">
        <w:rPr>
          <w:rFonts w:cs="Times New Roman"/>
          <w:szCs w:val="24"/>
        </w:rPr>
        <w:t xml:space="preserve">Todo aquello que brinde información relevante o interesante para los usuarios. Es importante destacar que el contenido no tiene que ser necesariamente texto, puede incluir sonido o materiales interactivos. </w:t>
      </w:r>
    </w:p>
    <w:p w14:paraId="7A7CA4B5" w14:textId="77777777" w:rsidR="005509B7" w:rsidRPr="009448DB" w:rsidRDefault="006007DB">
      <w:pPr>
        <w:spacing w:line="480" w:lineRule="auto"/>
        <w:jc w:val="both"/>
        <w:rPr>
          <w:rFonts w:cs="Times New Roman"/>
          <w:szCs w:val="24"/>
          <w:u w:val="single"/>
          <w:rPrChange w:id="264" w:author="CAROLINA ESPANA  CHAVARRIA" w:date="2024-06-13T09:43:00Z" w16du:dateUtc="2024-06-13T15:43:00Z">
            <w:rPr>
              <w:rFonts w:cs="Times New Roman"/>
              <w:szCs w:val="24"/>
            </w:rPr>
          </w:rPrChange>
        </w:rPr>
        <w:pPrChange w:id="265" w:author="CAROLINA ESPANA  CHAVARRIA" w:date="2024-06-13T09:39:00Z" w16du:dateUtc="2024-06-13T15:39:00Z">
          <w:pPr>
            <w:spacing w:line="480" w:lineRule="auto"/>
          </w:pPr>
        </w:pPrChange>
      </w:pPr>
      <w:r w:rsidRPr="00171EFF">
        <w:rPr>
          <w:rFonts w:cs="Times New Roman"/>
          <w:szCs w:val="24"/>
        </w:rPr>
        <w:t> </w:t>
      </w:r>
      <w:r w:rsidRPr="009448DB">
        <w:rPr>
          <w:rFonts w:cs="Times New Roman"/>
          <w:szCs w:val="24"/>
          <w:u w:val="single"/>
          <w:rPrChange w:id="266" w:author="CAROLINA ESPANA  CHAVARRIA" w:date="2024-06-13T09:43:00Z" w16du:dateUtc="2024-06-13T15:43:00Z">
            <w:rPr>
              <w:rFonts w:cs="Times New Roman"/>
              <w:szCs w:val="24"/>
            </w:rPr>
          </w:rPrChange>
        </w:rPr>
        <w:t>Imágenes</w:t>
      </w:r>
      <w:del w:id="267" w:author="CAROLINA ESPANA  CHAVARRIA" w:date="2024-06-13T09:43:00Z" w16du:dateUtc="2024-06-13T15:43:00Z">
        <w:r w:rsidRPr="009448DB" w:rsidDel="009448DB">
          <w:rPr>
            <w:rFonts w:cs="Times New Roman"/>
            <w:szCs w:val="24"/>
            <w:u w:val="single"/>
            <w:rPrChange w:id="268" w:author="CAROLINA ESPANA  CHAVARRIA" w:date="2024-06-13T09:43:00Z" w16du:dateUtc="2024-06-13T15:43:00Z">
              <w:rPr>
                <w:rFonts w:cs="Times New Roman"/>
                <w:szCs w:val="24"/>
              </w:rPr>
            </w:rPrChange>
          </w:rPr>
          <w:delText>.</w:delText>
        </w:r>
      </w:del>
      <w:r w:rsidRPr="009448DB">
        <w:rPr>
          <w:rFonts w:cs="Times New Roman"/>
          <w:szCs w:val="24"/>
          <w:u w:val="single"/>
          <w:rPrChange w:id="269" w:author="CAROLINA ESPANA  CHAVARRIA" w:date="2024-06-13T09:43:00Z" w16du:dateUtc="2024-06-13T15:43:00Z">
            <w:rPr>
              <w:rFonts w:cs="Times New Roman"/>
              <w:szCs w:val="24"/>
            </w:rPr>
          </w:rPrChange>
        </w:rPr>
        <w:t> </w:t>
      </w:r>
    </w:p>
    <w:p w14:paraId="77D44C67" w14:textId="77777777" w:rsidR="005509B7" w:rsidRDefault="006007DB">
      <w:pPr>
        <w:spacing w:line="480" w:lineRule="auto"/>
        <w:jc w:val="both"/>
        <w:rPr>
          <w:rFonts w:cs="Times New Roman"/>
          <w:szCs w:val="24"/>
        </w:rPr>
        <w:pPrChange w:id="270" w:author="CAROLINA ESPANA  CHAVARRIA" w:date="2024-06-13T09:39:00Z" w16du:dateUtc="2024-06-13T15:39:00Z">
          <w:pPr>
            <w:spacing w:line="480" w:lineRule="auto"/>
          </w:pPr>
        </w:pPrChange>
      </w:pPr>
      <w:r w:rsidRPr="00171EFF">
        <w:rPr>
          <w:rFonts w:cs="Times New Roman"/>
          <w:szCs w:val="24"/>
        </w:rPr>
        <w:t>Todos los recursos visuales ayudan a aumentar el interés de los usuarios. Esto también puede incluir videos, animaciones, mapas, gráficas, infografías, GIFs, ilustraciones, diagramas, etc. </w:t>
      </w:r>
    </w:p>
    <w:p w14:paraId="3345BE82" w14:textId="77777777" w:rsidR="005509B7" w:rsidRPr="009448DB" w:rsidRDefault="006007DB">
      <w:pPr>
        <w:spacing w:line="480" w:lineRule="auto"/>
        <w:jc w:val="both"/>
        <w:rPr>
          <w:rFonts w:cs="Times New Roman"/>
          <w:szCs w:val="24"/>
          <w:u w:val="single"/>
          <w:rPrChange w:id="271" w:author="CAROLINA ESPANA  CHAVARRIA" w:date="2024-06-13T09:43:00Z" w16du:dateUtc="2024-06-13T15:43:00Z">
            <w:rPr>
              <w:rFonts w:cs="Times New Roman"/>
              <w:szCs w:val="24"/>
            </w:rPr>
          </w:rPrChange>
        </w:rPr>
        <w:pPrChange w:id="272" w:author="CAROLINA ESPANA  CHAVARRIA" w:date="2024-06-13T09:39:00Z" w16du:dateUtc="2024-06-13T15:39:00Z">
          <w:pPr>
            <w:spacing w:line="480" w:lineRule="auto"/>
          </w:pPr>
        </w:pPrChange>
      </w:pPr>
      <w:r w:rsidRPr="009448DB">
        <w:rPr>
          <w:rFonts w:cs="Times New Roman"/>
          <w:szCs w:val="24"/>
          <w:u w:val="single"/>
          <w:rPrChange w:id="273" w:author="CAROLINA ESPANA  CHAVARRIA" w:date="2024-06-13T09:43:00Z" w16du:dateUtc="2024-06-13T15:43:00Z">
            <w:rPr>
              <w:rFonts w:cs="Times New Roman"/>
              <w:szCs w:val="24"/>
            </w:rPr>
          </w:rPrChange>
        </w:rPr>
        <w:t>Logotipo</w:t>
      </w:r>
      <w:del w:id="274" w:author="CAROLINA ESPANA  CHAVARRIA" w:date="2024-06-13T09:43:00Z" w16du:dateUtc="2024-06-13T15:43:00Z">
        <w:r w:rsidRPr="009448DB" w:rsidDel="009448DB">
          <w:rPr>
            <w:rFonts w:cs="Times New Roman"/>
            <w:szCs w:val="24"/>
            <w:u w:val="single"/>
            <w:rPrChange w:id="275" w:author="CAROLINA ESPANA  CHAVARRIA" w:date="2024-06-13T09:43:00Z" w16du:dateUtc="2024-06-13T15:43:00Z">
              <w:rPr>
                <w:rFonts w:cs="Times New Roman"/>
                <w:szCs w:val="24"/>
              </w:rPr>
            </w:rPrChange>
          </w:rPr>
          <w:delText>.</w:delText>
        </w:r>
      </w:del>
      <w:r w:rsidRPr="009448DB">
        <w:rPr>
          <w:rFonts w:cs="Times New Roman"/>
          <w:szCs w:val="24"/>
          <w:u w:val="single"/>
          <w:rPrChange w:id="276" w:author="CAROLINA ESPANA  CHAVARRIA" w:date="2024-06-13T09:43:00Z" w16du:dateUtc="2024-06-13T15:43:00Z">
            <w:rPr>
              <w:rFonts w:cs="Times New Roman"/>
              <w:szCs w:val="24"/>
            </w:rPr>
          </w:rPrChange>
        </w:rPr>
        <w:t> </w:t>
      </w:r>
    </w:p>
    <w:p w14:paraId="3F723B04" w14:textId="77777777" w:rsidR="005509B7" w:rsidRDefault="006007DB">
      <w:pPr>
        <w:spacing w:line="480" w:lineRule="auto"/>
        <w:jc w:val="both"/>
        <w:rPr>
          <w:rFonts w:cs="Times New Roman"/>
          <w:szCs w:val="24"/>
        </w:rPr>
        <w:pPrChange w:id="277" w:author="CAROLINA ESPANA  CHAVARRIA" w:date="2024-06-13T09:39:00Z" w16du:dateUtc="2024-06-13T15:39:00Z">
          <w:pPr>
            <w:spacing w:line="480" w:lineRule="auto"/>
          </w:pPr>
        </w:pPrChange>
      </w:pPr>
      <w:r w:rsidRPr="00171EFF">
        <w:rPr>
          <w:rFonts w:cs="Times New Roman"/>
          <w:szCs w:val="24"/>
        </w:rPr>
        <w:t xml:space="preserve">Para que un sitio web tenga mayor identidad es vital que contenga el logotipo que represente a la marca o </w:t>
      </w:r>
      <w:r w:rsidR="005509B7" w:rsidRPr="00171EFF">
        <w:rPr>
          <w:rFonts w:cs="Times New Roman"/>
          <w:szCs w:val="24"/>
        </w:rPr>
        <w:t xml:space="preserve">empresa. </w:t>
      </w:r>
    </w:p>
    <w:p w14:paraId="1B3D728C" w14:textId="77777777" w:rsidR="005509B7" w:rsidRPr="009448DB" w:rsidRDefault="005509B7">
      <w:pPr>
        <w:spacing w:line="480" w:lineRule="auto"/>
        <w:jc w:val="both"/>
        <w:rPr>
          <w:rFonts w:cs="Times New Roman"/>
          <w:szCs w:val="24"/>
          <w:u w:val="single"/>
          <w:rPrChange w:id="278" w:author="CAROLINA ESPANA  CHAVARRIA" w:date="2024-06-13T09:43:00Z" w16du:dateUtc="2024-06-13T15:43:00Z">
            <w:rPr>
              <w:rFonts w:cs="Times New Roman"/>
              <w:szCs w:val="24"/>
            </w:rPr>
          </w:rPrChange>
        </w:rPr>
        <w:pPrChange w:id="279" w:author="CAROLINA ESPANA  CHAVARRIA" w:date="2024-06-13T09:39:00Z" w16du:dateUtc="2024-06-13T15:39:00Z">
          <w:pPr>
            <w:spacing w:line="480" w:lineRule="auto"/>
          </w:pPr>
        </w:pPrChange>
      </w:pPr>
      <w:r w:rsidRPr="009448DB">
        <w:rPr>
          <w:rFonts w:cs="Times New Roman"/>
          <w:szCs w:val="24"/>
          <w:u w:val="single"/>
          <w:rPrChange w:id="280" w:author="CAROLINA ESPANA  CHAVARRIA" w:date="2024-06-13T09:43:00Z" w16du:dateUtc="2024-06-13T15:43:00Z">
            <w:rPr>
              <w:rFonts w:cs="Times New Roman"/>
              <w:szCs w:val="24"/>
            </w:rPr>
          </w:rPrChange>
        </w:rPr>
        <w:t>Diseño</w:t>
      </w:r>
      <w:r w:rsidR="006007DB" w:rsidRPr="009448DB">
        <w:rPr>
          <w:rFonts w:cs="Times New Roman"/>
          <w:szCs w:val="24"/>
          <w:u w:val="single"/>
          <w:rPrChange w:id="281" w:author="CAROLINA ESPANA  CHAVARRIA" w:date="2024-06-13T09:43:00Z" w16du:dateUtc="2024-06-13T15:43:00Z">
            <w:rPr>
              <w:rFonts w:cs="Times New Roman"/>
              <w:szCs w:val="24"/>
            </w:rPr>
          </w:rPrChange>
        </w:rPr>
        <w:t xml:space="preserve"> gráfico</w:t>
      </w:r>
      <w:del w:id="282" w:author="CAROLINA ESPANA  CHAVARRIA" w:date="2024-06-13T09:43:00Z" w16du:dateUtc="2024-06-13T15:43:00Z">
        <w:r w:rsidR="006007DB" w:rsidRPr="009448DB" w:rsidDel="009448DB">
          <w:rPr>
            <w:rFonts w:cs="Times New Roman"/>
            <w:szCs w:val="24"/>
            <w:u w:val="single"/>
            <w:rPrChange w:id="283" w:author="CAROLINA ESPANA  CHAVARRIA" w:date="2024-06-13T09:43:00Z" w16du:dateUtc="2024-06-13T15:43:00Z">
              <w:rPr>
                <w:rFonts w:cs="Times New Roman"/>
                <w:szCs w:val="24"/>
              </w:rPr>
            </w:rPrChange>
          </w:rPr>
          <w:delText>.</w:delText>
        </w:r>
      </w:del>
      <w:r w:rsidR="006007DB" w:rsidRPr="009448DB">
        <w:rPr>
          <w:rFonts w:cs="Times New Roman"/>
          <w:szCs w:val="24"/>
          <w:u w:val="single"/>
          <w:rPrChange w:id="284" w:author="CAROLINA ESPANA  CHAVARRIA" w:date="2024-06-13T09:43:00Z" w16du:dateUtc="2024-06-13T15:43:00Z">
            <w:rPr>
              <w:rFonts w:cs="Times New Roman"/>
              <w:szCs w:val="24"/>
            </w:rPr>
          </w:rPrChange>
        </w:rPr>
        <w:t> </w:t>
      </w:r>
    </w:p>
    <w:p w14:paraId="46E57225" w14:textId="77777777" w:rsidR="005509B7" w:rsidRDefault="006007DB">
      <w:pPr>
        <w:spacing w:line="480" w:lineRule="auto"/>
        <w:jc w:val="both"/>
        <w:rPr>
          <w:rFonts w:cs="Times New Roman"/>
          <w:szCs w:val="24"/>
        </w:rPr>
        <w:pPrChange w:id="285" w:author="CAROLINA ESPANA  CHAVARRIA" w:date="2024-06-13T09:39:00Z" w16du:dateUtc="2024-06-13T15:39:00Z">
          <w:pPr>
            <w:spacing w:line="480" w:lineRule="auto"/>
          </w:pPr>
        </w:pPrChange>
      </w:pPr>
      <w:r w:rsidRPr="00171EFF">
        <w:rPr>
          <w:rFonts w:cs="Times New Roman"/>
          <w:szCs w:val="24"/>
        </w:rPr>
        <w:t xml:space="preserve">Este elemento engloba todo lo relacionado con cómo se ve el sitio web y su apariencia: colores, formas, tipografías, tamaños, </w:t>
      </w:r>
      <w:r w:rsidR="005509B7" w:rsidRPr="00171EFF">
        <w:rPr>
          <w:rFonts w:cs="Times New Roman"/>
          <w:szCs w:val="24"/>
        </w:rPr>
        <w:t xml:space="preserve">etc. </w:t>
      </w:r>
      <w:r w:rsidRPr="00171EFF">
        <w:rPr>
          <w:rFonts w:cs="Times New Roman"/>
          <w:szCs w:val="24"/>
        </w:rPr>
        <w:t xml:space="preserve">Como ya lo mencionamos, el frontend son todos los elementos y componentes visibles para los usuarios, y utilizan lenguajes de diseño como CSS, HTML y JavaScript. </w:t>
      </w:r>
    </w:p>
    <w:p w14:paraId="47A7BF41" w14:textId="77777777" w:rsidR="005509B7" w:rsidRDefault="006007DB">
      <w:pPr>
        <w:spacing w:line="480" w:lineRule="auto"/>
        <w:jc w:val="both"/>
        <w:rPr>
          <w:rFonts w:cs="Times New Roman"/>
          <w:szCs w:val="24"/>
        </w:rPr>
        <w:pPrChange w:id="286" w:author="CAROLINA ESPANA  CHAVARRIA" w:date="2024-06-13T09:39:00Z" w16du:dateUtc="2024-06-13T15:39:00Z">
          <w:pPr>
            <w:spacing w:line="480" w:lineRule="auto"/>
          </w:pPr>
        </w:pPrChange>
      </w:pPr>
      <w:r w:rsidRPr="00171EFF">
        <w:rPr>
          <w:rFonts w:cs="Times New Roman"/>
          <w:szCs w:val="24"/>
        </w:rPr>
        <w:t>Algunos ejemplos de frontend son los siguientes: </w:t>
      </w:r>
    </w:p>
    <w:p w14:paraId="66589E20" w14:textId="77777777" w:rsidR="005509B7" w:rsidRPr="005509B7" w:rsidRDefault="006007DB">
      <w:pPr>
        <w:pStyle w:val="ListParagraph"/>
        <w:numPr>
          <w:ilvl w:val="0"/>
          <w:numId w:val="9"/>
        </w:numPr>
        <w:spacing w:line="480" w:lineRule="auto"/>
        <w:jc w:val="both"/>
        <w:pPrChange w:id="287" w:author="CAROLINA ESPANA  CHAVARRIA" w:date="2024-06-13T09:39:00Z" w16du:dateUtc="2024-06-13T15:39:00Z">
          <w:pPr>
            <w:pStyle w:val="ListParagraph"/>
            <w:numPr>
              <w:numId w:val="9"/>
            </w:numPr>
            <w:spacing w:line="480" w:lineRule="auto"/>
            <w:ind w:hanging="360"/>
          </w:pPr>
        </w:pPrChange>
      </w:pPr>
      <w:r w:rsidRPr="005509B7">
        <w:t>Optimización de motores de búsqueda (SEO).</w:t>
      </w:r>
    </w:p>
    <w:p w14:paraId="3A4DD9BF" w14:textId="77777777" w:rsidR="005509B7" w:rsidRPr="005509B7" w:rsidRDefault="006007DB">
      <w:pPr>
        <w:pStyle w:val="ListParagraph"/>
        <w:numPr>
          <w:ilvl w:val="0"/>
          <w:numId w:val="9"/>
        </w:numPr>
        <w:spacing w:line="480" w:lineRule="auto"/>
        <w:jc w:val="both"/>
        <w:pPrChange w:id="288" w:author="CAROLINA ESPANA  CHAVARRIA" w:date="2024-06-13T09:39:00Z" w16du:dateUtc="2024-06-13T15:39:00Z">
          <w:pPr>
            <w:pStyle w:val="ListParagraph"/>
            <w:numPr>
              <w:numId w:val="9"/>
            </w:numPr>
            <w:spacing w:line="480" w:lineRule="auto"/>
            <w:ind w:hanging="360"/>
          </w:pPr>
        </w:pPrChange>
      </w:pPr>
      <w:r w:rsidRPr="005509B7">
        <w:t>Accesibilidad (reconocimiento de voz, conversión de texto a voz).</w:t>
      </w:r>
    </w:p>
    <w:p w14:paraId="47CFDFFC" w14:textId="77777777" w:rsidR="005509B7" w:rsidRPr="005509B7" w:rsidRDefault="006007DB">
      <w:pPr>
        <w:pStyle w:val="ListParagraph"/>
        <w:numPr>
          <w:ilvl w:val="0"/>
          <w:numId w:val="9"/>
        </w:numPr>
        <w:spacing w:line="480" w:lineRule="auto"/>
        <w:jc w:val="both"/>
        <w:pPrChange w:id="289" w:author="CAROLINA ESPANA  CHAVARRIA" w:date="2024-06-13T09:39:00Z" w16du:dateUtc="2024-06-13T15:39:00Z">
          <w:pPr>
            <w:pStyle w:val="ListParagraph"/>
            <w:numPr>
              <w:numId w:val="9"/>
            </w:numPr>
            <w:spacing w:line="480" w:lineRule="auto"/>
            <w:ind w:hanging="360"/>
          </w:pPr>
        </w:pPrChange>
      </w:pPr>
      <w:r w:rsidRPr="005509B7">
        <w:t xml:space="preserve">Funcionalidad en todos los navegadores y tamaños de pantalla (computadoras de escritorio, teléfonos móviles y </w:t>
      </w:r>
      <w:r w:rsidR="005509B7" w:rsidRPr="005509B7">
        <w:t>tabletas</w:t>
      </w:r>
      <w:r w:rsidRPr="005509B7">
        <w:t>).</w:t>
      </w:r>
    </w:p>
    <w:p w14:paraId="3AAB8761" w14:textId="77777777" w:rsidR="005509B7" w:rsidRPr="005509B7" w:rsidRDefault="006007DB">
      <w:pPr>
        <w:pStyle w:val="ListParagraph"/>
        <w:numPr>
          <w:ilvl w:val="0"/>
          <w:numId w:val="9"/>
        </w:numPr>
        <w:spacing w:line="480" w:lineRule="auto"/>
        <w:jc w:val="both"/>
        <w:pPrChange w:id="290" w:author="CAROLINA ESPANA  CHAVARRIA" w:date="2024-06-13T09:39:00Z" w16du:dateUtc="2024-06-13T15:39:00Z">
          <w:pPr>
            <w:pStyle w:val="ListParagraph"/>
            <w:numPr>
              <w:numId w:val="9"/>
            </w:numPr>
            <w:spacing w:line="480" w:lineRule="auto"/>
            <w:ind w:hanging="360"/>
          </w:pPr>
        </w:pPrChange>
      </w:pPr>
      <w:r w:rsidRPr="005509B7">
        <w:lastRenderedPageBreak/>
        <w:t>Velocidad (cuanto más rápido cargue el sitio, mejor).</w:t>
      </w:r>
    </w:p>
    <w:p w14:paraId="37689820" w14:textId="0CD0A08A" w:rsidR="006007DB" w:rsidRPr="005509B7" w:rsidRDefault="006007DB">
      <w:pPr>
        <w:pStyle w:val="ListParagraph"/>
        <w:numPr>
          <w:ilvl w:val="0"/>
          <w:numId w:val="9"/>
        </w:numPr>
        <w:spacing w:line="480" w:lineRule="auto"/>
        <w:jc w:val="both"/>
        <w:pPrChange w:id="291" w:author="CAROLINA ESPANA  CHAVARRIA" w:date="2024-06-13T09:39:00Z" w16du:dateUtc="2024-06-13T15:39:00Z">
          <w:pPr>
            <w:pStyle w:val="ListParagraph"/>
            <w:numPr>
              <w:numId w:val="9"/>
            </w:numPr>
            <w:spacing w:line="480" w:lineRule="auto"/>
            <w:ind w:hanging="360"/>
          </w:pPr>
        </w:pPrChange>
      </w:pPr>
      <w:r w:rsidRPr="005509B7">
        <w:t>Rendimiento del sitio web por medio de la limpieza del </w:t>
      </w:r>
      <w:r w:rsidR="005509B7" w:rsidRPr="005509B7">
        <w:t xml:space="preserve">código. </w:t>
      </w:r>
    </w:p>
    <w:p w14:paraId="5831B766" w14:textId="0BF244E6" w:rsidR="005509B7" w:rsidRPr="009448DB" w:rsidRDefault="006007DB">
      <w:pPr>
        <w:spacing w:line="480" w:lineRule="auto"/>
        <w:jc w:val="both"/>
        <w:rPr>
          <w:rFonts w:cs="Times New Roman"/>
          <w:b/>
          <w:bCs/>
          <w:szCs w:val="24"/>
          <w:rPrChange w:id="292" w:author="CAROLINA ESPANA  CHAVARRIA" w:date="2024-06-13T09:48:00Z" w16du:dateUtc="2024-06-13T15:48:00Z">
            <w:rPr>
              <w:rFonts w:cs="Times New Roman"/>
              <w:szCs w:val="24"/>
            </w:rPr>
          </w:rPrChange>
        </w:rPr>
        <w:pPrChange w:id="293" w:author="CAROLINA ESPANA  CHAVARRIA" w:date="2024-06-13T09:39:00Z" w16du:dateUtc="2024-06-13T15:39:00Z">
          <w:pPr>
            <w:spacing w:line="480" w:lineRule="auto"/>
          </w:pPr>
        </w:pPrChange>
      </w:pPr>
      <w:del w:id="294" w:author="CAROLINA ESPANA  CHAVARRIA" w:date="2024-06-13T09:44:00Z" w16du:dateUtc="2024-06-13T15:44:00Z">
        <w:r w:rsidRPr="009448DB" w:rsidDel="009448DB">
          <w:rPr>
            <w:rFonts w:cs="Times New Roman"/>
            <w:szCs w:val="24"/>
            <w:u w:val="single"/>
            <w:rPrChange w:id="295" w:author="CAROLINA ESPANA  CHAVARRIA" w:date="2024-06-13T09:44:00Z" w16du:dateUtc="2024-06-13T15:44:00Z">
              <w:rPr>
                <w:rFonts w:cs="Times New Roman"/>
                <w:szCs w:val="24"/>
              </w:rPr>
            </w:rPrChange>
          </w:rPr>
          <w:delText xml:space="preserve">"Qué es </w:delText>
        </w:r>
      </w:del>
      <w:del w:id="296" w:author="CAROLINA ESPANA  CHAVARRIA" w:date="2024-06-13T09:47:00Z" w16du:dateUtc="2024-06-13T15:47:00Z">
        <w:r w:rsidRPr="009448DB" w:rsidDel="009448DB">
          <w:rPr>
            <w:rFonts w:cs="Times New Roman"/>
            <w:b/>
            <w:bCs/>
            <w:szCs w:val="24"/>
            <w:rPrChange w:id="297" w:author="CAROLINA ESPANA  CHAVARRIA" w:date="2024-06-13T09:48:00Z" w16du:dateUtc="2024-06-13T15:48:00Z">
              <w:rPr>
                <w:rFonts w:cs="Times New Roman"/>
                <w:szCs w:val="24"/>
              </w:rPr>
            </w:rPrChange>
          </w:rPr>
          <w:delText>b</w:delText>
        </w:r>
      </w:del>
      <w:ins w:id="298" w:author="CAROLINA ESPANA  CHAVARRIA" w:date="2024-06-13T09:48:00Z" w16du:dateUtc="2024-06-13T15:48:00Z">
        <w:r w:rsidR="009448DB" w:rsidRPr="009448DB">
          <w:rPr>
            <w:rFonts w:cs="Times New Roman"/>
            <w:b/>
            <w:bCs/>
            <w:szCs w:val="24"/>
            <w:rPrChange w:id="299" w:author="CAROLINA ESPANA  CHAVARRIA" w:date="2024-06-13T09:48:00Z" w16du:dateUtc="2024-06-13T15:48:00Z">
              <w:rPr>
                <w:rFonts w:cs="Times New Roman"/>
                <w:szCs w:val="24"/>
                <w:u w:val="single"/>
              </w:rPr>
            </w:rPrChange>
          </w:rPr>
          <w:t>B</w:t>
        </w:r>
      </w:ins>
      <w:r w:rsidRPr="009448DB">
        <w:rPr>
          <w:rFonts w:cs="Times New Roman"/>
          <w:b/>
          <w:bCs/>
          <w:szCs w:val="24"/>
          <w:rPrChange w:id="300" w:author="CAROLINA ESPANA  CHAVARRIA" w:date="2024-06-13T09:48:00Z" w16du:dateUtc="2024-06-13T15:48:00Z">
            <w:rPr>
              <w:rFonts w:cs="Times New Roman"/>
              <w:szCs w:val="24"/>
            </w:rPr>
          </w:rPrChange>
        </w:rPr>
        <w:t>ackend</w:t>
      </w:r>
    </w:p>
    <w:p w14:paraId="2AC63CC6" w14:textId="20040FEE" w:rsidR="005509B7" w:rsidRDefault="006007DB">
      <w:pPr>
        <w:spacing w:line="480" w:lineRule="auto"/>
        <w:jc w:val="both"/>
        <w:rPr>
          <w:rFonts w:cs="Times New Roman"/>
          <w:szCs w:val="24"/>
        </w:rPr>
        <w:pPrChange w:id="301" w:author="CAROLINA ESPANA  CHAVARRIA" w:date="2024-06-13T09:39:00Z" w16du:dateUtc="2024-06-13T15:39:00Z">
          <w:pPr>
            <w:spacing w:line="480" w:lineRule="auto"/>
          </w:pPr>
        </w:pPrChange>
      </w:pPr>
      <w:r w:rsidRPr="00171EFF">
        <w:rPr>
          <w:rFonts w:cs="Times New Roman"/>
          <w:szCs w:val="24"/>
        </w:rPr>
        <w:t>El backend es el encargado de procesar toda la información que alimenta a un frontend. Se compone de marcos, bases de datos o códigos. Para que un sitio web o aplicación</w:t>
      </w:r>
      <w:r w:rsidR="005509B7">
        <w:rPr>
          <w:rFonts w:cs="Times New Roman"/>
          <w:szCs w:val="24"/>
        </w:rPr>
        <w:t xml:space="preserve"> </w:t>
      </w:r>
      <w:r w:rsidRPr="00171EFF">
        <w:rPr>
          <w:rFonts w:cs="Times New Roman"/>
          <w:szCs w:val="24"/>
        </w:rPr>
        <w:t xml:space="preserve">opere efectivamente, se requiere mucha información y datos que se almacenan en «la parte trasera» de un sistema informático. En oposición al frontend, el usuario no puede ver o acceder a esta </w:t>
      </w:r>
      <w:r w:rsidR="005509B7" w:rsidRPr="00171EFF">
        <w:rPr>
          <w:rFonts w:cs="Times New Roman"/>
          <w:szCs w:val="24"/>
        </w:rPr>
        <w:t xml:space="preserve">información. </w:t>
      </w:r>
    </w:p>
    <w:p w14:paraId="5D0E57A9" w14:textId="6F0C4916" w:rsidR="005509B7" w:rsidRPr="009448DB" w:rsidRDefault="009448DB">
      <w:pPr>
        <w:spacing w:line="480" w:lineRule="auto"/>
        <w:jc w:val="both"/>
        <w:rPr>
          <w:rFonts w:cs="Times New Roman"/>
          <w:szCs w:val="24"/>
          <w:u w:val="single"/>
          <w:rPrChange w:id="302" w:author="CAROLINA ESPANA  CHAVARRIA" w:date="2024-06-13T09:44:00Z" w16du:dateUtc="2024-06-13T15:44:00Z">
            <w:rPr>
              <w:rFonts w:cs="Times New Roman"/>
              <w:szCs w:val="24"/>
            </w:rPr>
          </w:rPrChange>
        </w:rPr>
        <w:pPrChange w:id="303" w:author="CAROLINA ESPANA  CHAVARRIA" w:date="2024-06-13T09:39:00Z" w16du:dateUtc="2024-06-13T15:39:00Z">
          <w:pPr>
            <w:spacing w:line="480" w:lineRule="auto"/>
          </w:pPr>
        </w:pPrChange>
      </w:pPr>
      <w:ins w:id="304" w:author="CAROLINA ESPANA  CHAVARRIA" w:date="2024-06-13T09:44:00Z" w16du:dateUtc="2024-06-13T15:44:00Z">
        <w:r w:rsidRPr="009448DB">
          <w:rPr>
            <w:rFonts w:cs="Times New Roman"/>
            <w:szCs w:val="24"/>
            <w:u w:val="single"/>
            <w:rPrChange w:id="305" w:author="CAROLINA ESPANA  CHAVARRIA" w:date="2024-06-13T09:44:00Z" w16du:dateUtc="2024-06-13T15:44:00Z">
              <w:rPr>
                <w:rFonts w:cs="Times New Roman"/>
                <w:szCs w:val="24"/>
              </w:rPr>
            </w:rPrChange>
          </w:rPr>
          <w:t xml:space="preserve">Uso </w:t>
        </w:r>
      </w:ins>
      <w:del w:id="306" w:author="CAROLINA ESPANA  CHAVARRIA" w:date="2024-06-13T09:44:00Z" w16du:dateUtc="2024-06-13T15:44:00Z">
        <w:r w:rsidR="005509B7" w:rsidRPr="009448DB" w:rsidDel="009448DB">
          <w:rPr>
            <w:rFonts w:cs="Times New Roman"/>
            <w:szCs w:val="24"/>
            <w:u w:val="single"/>
            <w:rPrChange w:id="307" w:author="CAROLINA ESPANA  CHAVARRIA" w:date="2024-06-13T09:44:00Z" w16du:dateUtc="2024-06-13T15:44:00Z">
              <w:rPr>
                <w:rFonts w:cs="Times New Roman"/>
                <w:szCs w:val="24"/>
              </w:rPr>
            </w:rPrChange>
          </w:rPr>
          <w:delText>Para</w:delText>
        </w:r>
        <w:r w:rsidR="006007DB" w:rsidRPr="009448DB" w:rsidDel="009448DB">
          <w:rPr>
            <w:rFonts w:cs="Times New Roman"/>
            <w:szCs w:val="24"/>
            <w:u w:val="single"/>
            <w:rPrChange w:id="308" w:author="CAROLINA ESPANA  CHAVARRIA" w:date="2024-06-13T09:44:00Z" w16du:dateUtc="2024-06-13T15:44:00Z">
              <w:rPr>
                <w:rFonts w:cs="Times New Roman"/>
                <w:szCs w:val="24"/>
              </w:rPr>
            </w:rPrChange>
          </w:rPr>
          <w:delText xml:space="preserve"> qué sirve el</w:delText>
        </w:r>
      </w:del>
      <w:del w:id="309" w:author="CAROLINA ESPANA  CHAVARRIA" w:date="2024-06-13T09:48:00Z" w16du:dateUtc="2024-06-13T15:48:00Z">
        <w:r w:rsidR="006007DB" w:rsidRPr="009448DB" w:rsidDel="009448DB">
          <w:rPr>
            <w:rFonts w:cs="Times New Roman"/>
            <w:szCs w:val="24"/>
            <w:u w:val="single"/>
            <w:rPrChange w:id="310" w:author="CAROLINA ESPANA  CHAVARRIA" w:date="2024-06-13T09:44:00Z" w16du:dateUtc="2024-06-13T15:44:00Z">
              <w:rPr>
                <w:rFonts w:cs="Times New Roman"/>
                <w:szCs w:val="24"/>
              </w:rPr>
            </w:rPrChange>
          </w:rPr>
          <w:delText xml:space="preserve"> backend</w:delText>
        </w:r>
      </w:del>
    </w:p>
    <w:p w14:paraId="54672DEC" w14:textId="59D50ADB" w:rsidR="005509B7" w:rsidRDefault="006007DB">
      <w:pPr>
        <w:spacing w:line="480" w:lineRule="auto"/>
        <w:jc w:val="both"/>
        <w:rPr>
          <w:rFonts w:cs="Times New Roman"/>
          <w:szCs w:val="24"/>
        </w:rPr>
        <w:pPrChange w:id="311" w:author="CAROLINA ESPANA  CHAVARRIA" w:date="2024-06-13T09:39:00Z" w16du:dateUtc="2024-06-13T15:39:00Z">
          <w:pPr>
            <w:spacing w:line="480" w:lineRule="auto"/>
          </w:pPr>
        </w:pPrChange>
      </w:pPr>
      <w:r w:rsidRPr="00171EFF">
        <w:rPr>
          <w:rFonts w:cs="Times New Roman"/>
          <w:szCs w:val="24"/>
        </w:rPr>
        <w:t>El backend son todos los códigos ocultos que sirven para que una página web o aplicación funcione correctamente. Además, de su estructura y organización depende la experiencia de usuario. De igual forma, el backend se encarga de optimizar otros elementos y recursos como la seguridad y privacidad en un sitio web o aplicación. </w:t>
      </w:r>
    </w:p>
    <w:p w14:paraId="2A7BED03" w14:textId="4059392B" w:rsidR="005509B7" w:rsidRPr="009448DB" w:rsidRDefault="006007DB">
      <w:pPr>
        <w:spacing w:line="480" w:lineRule="auto"/>
        <w:jc w:val="both"/>
        <w:rPr>
          <w:rFonts w:cs="Times New Roman"/>
          <w:szCs w:val="24"/>
          <w:u w:val="single"/>
          <w:rPrChange w:id="312" w:author="CAROLINA ESPANA  CHAVARRIA" w:date="2024-06-13T09:44:00Z" w16du:dateUtc="2024-06-13T15:44:00Z">
            <w:rPr>
              <w:rFonts w:cs="Times New Roman"/>
              <w:szCs w:val="24"/>
            </w:rPr>
          </w:rPrChange>
        </w:rPr>
        <w:pPrChange w:id="313" w:author="CAROLINA ESPANA  CHAVARRIA" w:date="2024-06-13T09:39:00Z" w16du:dateUtc="2024-06-13T15:39:00Z">
          <w:pPr>
            <w:spacing w:line="480" w:lineRule="auto"/>
          </w:pPr>
        </w:pPrChange>
      </w:pPr>
      <w:r w:rsidRPr="009448DB">
        <w:rPr>
          <w:rFonts w:cs="Times New Roman"/>
          <w:szCs w:val="24"/>
          <w:u w:val="single"/>
          <w:rPrChange w:id="314" w:author="CAROLINA ESPANA  CHAVARRIA" w:date="2024-06-13T09:44:00Z" w16du:dateUtc="2024-06-13T15:44:00Z">
            <w:rPr>
              <w:rFonts w:cs="Times New Roman"/>
              <w:szCs w:val="24"/>
            </w:rPr>
          </w:rPrChange>
        </w:rPr>
        <w:t xml:space="preserve">Elementos </w:t>
      </w:r>
      <w:del w:id="315" w:author="CAROLINA ESPANA  CHAVARRIA" w:date="2024-06-13T09:48:00Z" w16du:dateUtc="2024-06-13T15:48:00Z">
        <w:r w:rsidRPr="009448DB" w:rsidDel="009448DB">
          <w:rPr>
            <w:rFonts w:cs="Times New Roman"/>
            <w:szCs w:val="24"/>
            <w:u w:val="single"/>
            <w:rPrChange w:id="316" w:author="CAROLINA ESPANA  CHAVARRIA" w:date="2024-06-13T09:44:00Z" w16du:dateUtc="2024-06-13T15:44:00Z">
              <w:rPr>
                <w:rFonts w:cs="Times New Roman"/>
                <w:szCs w:val="24"/>
              </w:rPr>
            </w:rPrChange>
          </w:rPr>
          <w:delText>del backend</w:delText>
        </w:r>
      </w:del>
      <w:r w:rsidRPr="009448DB">
        <w:rPr>
          <w:rFonts w:cs="Times New Roman"/>
          <w:szCs w:val="24"/>
          <w:u w:val="single"/>
          <w:rPrChange w:id="317" w:author="CAROLINA ESPANA  CHAVARRIA" w:date="2024-06-13T09:44:00Z" w16du:dateUtc="2024-06-13T15:44:00Z">
            <w:rPr>
              <w:rFonts w:cs="Times New Roman"/>
              <w:szCs w:val="24"/>
            </w:rPr>
          </w:rPrChange>
        </w:rPr>
        <w:t> </w:t>
      </w:r>
    </w:p>
    <w:p w14:paraId="77052987" w14:textId="77777777" w:rsidR="005509B7" w:rsidRDefault="006007DB">
      <w:pPr>
        <w:spacing w:line="480" w:lineRule="auto"/>
        <w:jc w:val="both"/>
        <w:rPr>
          <w:rFonts w:cs="Times New Roman"/>
          <w:szCs w:val="24"/>
        </w:rPr>
        <w:pPrChange w:id="318" w:author="CAROLINA ESPANA  CHAVARRIA" w:date="2024-06-13T09:39:00Z" w16du:dateUtc="2024-06-13T15:39:00Z">
          <w:pPr>
            <w:spacing w:line="480" w:lineRule="auto"/>
          </w:pPr>
        </w:pPrChange>
      </w:pPr>
      <w:r w:rsidRPr="00171EFF">
        <w:rPr>
          <w:rFonts w:cs="Times New Roman"/>
          <w:szCs w:val="24"/>
        </w:rPr>
        <w:t>El backend se constituye por lenguajes de programación como PHP, Python y C++ y frameworks.</w:t>
      </w:r>
      <w:r w:rsidR="005509B7">
        <w:rPr>
          <w:rFonts w:cs="Times New Roman"/>
          <w:szCs w:val="24"/>
        </w:rPr>
        <w:t xml:space="preserve"> </w:t>
      </w:r>
      <w:r w:rsidRPr="00171EFF">
        <w:rPr>
          <w:rFonts w:cs="Times New Roman"/>
          <w:szCs w:val="24"/>
        </w:rPr>
        <w:t xml:space="preserve">Los servidores controlan cómo los usuarios acceden a los </w:t>
      </w:r>
      <w:r w:rsidR="005509B7" w:rsidRPr="00171EFF">
        <w:rPr>
          <w:rFonts w:cs="Times New Roman"/>
          <w:szCs w:val="24"/>
        </w:rPr>
        <w:t>archivos. Las</w:t>
      </w:r>
      <w:r w:rsidRPr="00171EFF">
        <w:rPr>
          <w:rFonts w:cs="Times New Roman"/>
          <w:szCs w:val="24"/>
        </w:rPr>
        <w:t xml:space="preserve"> bases de datos son colecciones de datos organizadas y </w:t>
      </w:r>
      <w:r w:rsidR="005509B7" w:rsidRPr="00171EFF">
        <w:rPr>
          <w:rFonts w:cs="Times New Roman"/>
          <w:szCs w:val="24"/>
        </w:rPr>
        <w:t xml:space="preserve">estructuradas. </w:t>
      </w:r>
    </w:p>
    <w:p w14:paraId="3B76E281" w14:textId="77777777" w:rsidR="005509B7" w:rsidRDefault="005509B7">
      <w:pPr>
        <w:spacing w:line="480" w:lineRule="auto"/>
        <w:jc w:val="both"/>
        <w:rPr>
          <w:rFonts w:cs="Times New Roman"/>
          <w:szCs w:val="24"/>
        </w:rPr>
        <w:pPrChange w:id="319" w:author="CAROLINA ESPANA  CHAVARRIA" w:date="2024-06-13T09:39:00Z" w16du:dateUtc="2024-06-13T15:39:00Z">
          <w:pPr>
            <w:spacing w:line="480" w:lineRule="auto"/>
          </w:pPr>
        </w:pPrChange>
      </w:pPr>
      <w:r w:rsidRPr="00171EFF">
        <w:rPr>
          <w:rFonts w:cs="Times New Roman"/>
          <w:szCs w:val="24"/>
        </w:rPr>
        <w:t>La</w:t>
      </w:r>
      <w:r w:rsidR="006007DB" w:rsidRPr="00171EFF">
        <w:rPr>
          <w:rFonts w:cs="Times New Roman"/>
          <w:szCs w:val="24"/>
        </w:rPr>
        <w:t xml:space="preserve"> seguridad es uno de los elementos más importantes dentro de un sitio web, pues garantiza que los visitantes y su información estén seguros. Esto también incluye evitar, en lo posible,</w:t>
      </w:r>
      <w:r>
        <w:rPr>
          <w:rFonts w:cs="Times New Roman"/>
          <w:szCs w:val="24"/>
        </w:rPr>
        <w:t xml:space="preserve"> </w:t>
      </w:r>
      <w:r w:rsidR="006007DB" w:rsidRPr="00171EFF">
        <w:rPr>
          <w:rFonts w:cs="Times New Roman"/>
          <w:szCs w:val="24"/>
        </w:rPr>
        <w:t>ciberataques.</w:t>
      </w:r>
    </w:p>
    <w:p w14:paraId="15296B92" w14:textId="77777777" w:rsidR="005509B7" w:rsidRDefault="006007DB">
      <w:pPr>
        <w:spacing w:line="480" w:lineRule="auto"/>
        <w:jc w:val="both"/>
        <w:rPr>
          <w:rFonts w:cs="Times New Roman"/>
          <w:szCs w:val="24"/>
        </w:rPr>
        <w:pPrChange w:id="320" w:author="CAROLINA ESPANA  CHAVARRIA" w:date="2024-06-13T09:39:00Z" w16du:dateUtc="2024-06-13T15:39:00Z">
          <w:pPr>
            <w:spacing w:line="480" w:lineRule="auto"/>
          </w:pPr>
        </w:pPrChange>
      </w:pPr>
      <w:r w:rsidRPr="00171EFF">
        <w:rPr>
          <w:rFonts w:cs="Times New Roman"/>
          <w:szCs w:val="24"/>
        </w:rPr>
        <w:t> </w:t>
      </w:r>
    </w:p>
    <w:p w14:paraId="699A8570" w14:textId="39629BF2" w:rsidR="005509B7" w:rsidRPr="009448DB" w:rsidRDefault="005509B7">
      <w:pPr>
        <w:jc w:val="both"/>
        <w:rPr>
          <w:rFonts w:cs="Times New Roman"/>
          <w:szCs w:val="24"/>
          <w:u w:val="single"/>
          <w:rPrChange w:id="321" w:author="CAROLINA ESPANA  CHAVARRIA" w:date="2024-06-13T09:45:00Z" w16du:dateUtc="2024-06-13T15:45:00Z">
            <w:rPr>
              <w:rFonts w:cs="Times New Roman"/>
              <w:szCs w:val="24"/>
            </w:rPr>
          </w:rPrChange>
        </w:rPr>
        <w:pPrChange w:id="322" w:author="CAROLINA ESPANA  CHAVARRIA" w:date="2024-06-13T09:39:00Z" w16du:dateUtc="2024-06-13T15:39:00Z">
          <w:pPr/>
        </w:pPrChange>
      </w:pPr>
      <w:r>
        <w:rPr>
          <w:rFonts w:cs="Times New Roman"/>
          <w:szCs w:val="24"/>
        </w:rPr>
        <w:br w:type="page"/>
      </w:r>
      <w:r w:rsidR="006007DB" w:rsidRPr="009448DB">
        <w:rPr>
          <w:rFonts w:cs="Times New Roman"/>
          <w:szCs w:val="24"/>
          <w:u w:val="single"/>
          <w:rPrChange w:id="323" w:author="CAROLINA ESPANA  CHAVARRIA" w:date="2024-06-13T09:45:00Z" w16du:dateUtc="2024-06-13T15:45:00Z">
            <w:rPr>
              <w:rFonts w:cs="Times New Roman"/>
              <w:szCs w:val="24"/>
            </w:rPr>
          </w:rPrChange>
        </w:rPr>
        <w:lastRenderedPageBreak/>
        <w:t xml:space="preserve">Ejemplos de aplicación </w:t>
      </w:r>
      <w:del w:id="324" w:author="CAROLINA ESPANA  CHAVARRIA" w:date="2024-06-13T09:48:00Z" w16du:dateUtc="2024-06-13T15:48:00Z">
        <w:r w:rsidR="006007DB" w:rsidRPr="009448DB" w:rsidDel="009448DB">
          <w:rPr>
            <w:rFonts w:cs="Times New Roman"/>
            <w:szCs w:val="24"/>
            <w:u w:val="single"/>
            <w:rPrChange w:id="325" w:author="CAROLINA ESPANA  CHAVARRIA" w:date="2024-06-13T09:45:00Z" w16du:dateUtc="2024-06-13T15:45:00Z">
              <w:rPr>
                <w:rFonts w:cs="Times New Roman"/>
                <w:szCs w:val="24"/>
              </w:rPr>
            </w:rPrChange>
          </w:rPr>
          <w:delText>del backend</w:delText>
        </w:r>
      </w:del>
    </w:p>
    <w:p w14:paraId="7B02340C" w14:textId="77777777" w:rsidR="005509B7" w:rsidRDefault="006007DB">
      <w:pPr>
        <w:spacing w:line="480" w:lineRule="auto"/>
        <w:jc w:val="both"/>
        <w:rPr>
          <w:rFonts w:cs="Times New Roman"/>
          <w:szCs w:val="24"/>
        </w:rPr>
        <w:pPrChange w:id="326" w:author="CAROLINA ESPANA  CHAVARRIA" w:date="2024-06-13T09:39:00Z" w16du:dateUtc="2024-06-13T15:39:00Z">
          <w:pPr>
            <w:spacing w:line="480" w:lineRule="auto"/>
          </w:pPr>
        </w:pPrChange>
      </w:pPr>
      <w:r w:rsidRPr="00171EFF">
        <w:rPr>
          <w:rFonts w:cs="Times New Roman"/>
          <w:szCs w:val="24"/>
        </w:rPr>
        <w:t>Algunos ejemplos para terminar de comprender el término son los siguientes: </w:t>
      </w:r>
    </w:p>
    <w:p w14:paraId="22A738F6" w14:textId="77777777" w:rsidR="005509B7" w:rsidRPr="005509B7" w:rsidRDefault="006007DB">
      <w:pPr>
        <w:pStyle w:val="ListParagraph"/>
        <w:numPr>
          <w:ilvl w:val="0"/>
          <w:numId w:val="10"/>
        </w:numPr>
        <w:spacing w:line="480" w:lineRule="auto"/>
        <w:jc w:val="both"/>
        <w:pPrChange w:id="327" w:author="CAROLINA ESPANA  CHAVARRIA" w:date="2024-06-13T09:39:00Z" w16du:dateUtc="2024-06-13T15:39:00Z">
          <w:pPr>
            <w:pStyle w:val="ListParagraph"/>
            <w:numPr>
              <w:numId w:val="10"/>
            </w:numPr>
            <w:spacing w:line="480" w:lineRule="auto"/>
            <w:ind w:hanging="360"/>
          </w:pPr>
        </w:pPrChange>
      </w:pPr>
      <w:r w:rsidRPr="005509B7">
        <w:t>Inicio de sesión. Cuando una persona accede a un sitio web o aplicación utiliza un correo electrónico y contraseña, esta información es validada y resguardada por el servidor, que consulta su base de datos y así identifica y permite el acceso al usuario.</w:t>
      </w:r>
    </w:p>
    <w:p w14:paraId="4BD4F9C0" w14:textId="77777777" w:rsidR="005509B7" w:rsidRPr="005509B7" w:rsidRDefault="006007DB">
      <w:pPr>
        <w:pStyle w:val="ListParagraph"/>
        <w:numPr>
          <w:ilvl w:val="0"/>
          <w:numId w:val="10"/>
        </w:numPr>
        <w:spacing w:line="480" w:lineRule="auto"/>
        <w:jc w:val="both"/>
        <w:pPrChange w:id="328" w:author="CAROLINA ESPANA  CHAVARRIA" w:date="2024-06-13T09:39:00Z" w16du:dateUtc="2024-06-13T15:39:00Z">
          <w:pPr>
            <w:pStyle w:val="ListParagraph"/>
            <w:numPr>
              <w:numId w:val="10"/>
            </w:numPr>
            <w:spacing w:line="480" w:lineRule="auto"/>
            <w:ind w:hanging="360"/>
          </w:pPr>
        </w:pPrChange>
      </w:pPr>
      <w:r w:rsidRPr="005509B7">
        <w:t>Carrito de compras. Este elemento permite la compra de productos en línea y sirve para facilitar la selección de diferentes productos o servicios que algún usuario desee comprar. </w:t>
      </w:r>
    </w:p>
    <w:p w14:paraId="32702778" w14:textId="77777777" w:rsidR="005509B7" w:rsidRPr="005509B7" w:rsidRDefault="006007DB">
      <w:pPr>
        <w:pStyle w:val="ListParagraph"/>
        <w:numPr>
          <w:ilvl w:val="0"/>
          <w:numId w:val="10"/>
        </w:numPr>
        <w:spacing w:line="480" w:lineRule="auto"/>
        <w:jc w:val="both"/>
        <w:pPrChange w:id="329" w:author="CAROLINA ESPANA  CHAVARRIA" w:date="2024-06-13T09:39:00Z" w16du:dateUtc="2024-06-13T15:39:00Z">
          <w:pPr>
            <w:pStyle w:val="ListParagraph"/>
            <w:numPr>
              <w:numId w:val="10"/>
            </w:numPr>
            <w:spacing w:line="480" w:lineRule="auto"/>
            <w:ind w:hanging="360"/>
          </w:pPr>
        </w:pPrChange>
      </w:pPr>
      <w:r w:rsidRPr="005509B7">
        <w:t>Cookies. Muchos sitios utilizan cookies para realizar un seguimiento de aquello que los usuarios vieron anteriormente, lo que les permite sugerir otros contenidos (o productos) de interés.</w:t>
      </w:r>
    </w:p>
    <w:p w14:paraId="09218FFE" w14:textId="77777777" w:rsidR="005509B7" w:rsidRPr="005509B7" w:rsidRDefault="006007DB">
      <w:pPr>
        <w:pStyle w:val="ListParagraph"/>
        <w:numPr>
          <w:ilvl w:val="0"/>
          <w:numId w:val="10"/>
        </w:numPr>
        <w:spacing w:line="480" w:lineRule="auto"/>
        <w:jc w:val="both"/>
        <w:pPrChange w:id="330" w:author="CAROLINA ESPANA  CHAVARRIA" w:date="2024-06-13T09:39:00Z" w16du:dateUtc="2024-06-13T15:39:00Z">
          <w:pPr>
            <w:pStyle w:val="ListParagraph"/>
            <w:numPr>
              <w:numId w:val="10"/>
            </w:numPr>
            <w:spacing w:line="480" w:lineRule="auto"/>
            <w:ind w:hanging="360"/>
          </w:pPr>
        </w:pPrChange>
      </w:pPr>
      <w:r w:rsidRPr="005509B7">
        <w:t>CMS. Un sistema de gestión de contenidos permite al propietario de un sitio web actualizar la información sin tener que modificar el código HTML. </w:t>
      </w:r>
    </w:p>
    <w:p w14:paraId="42A0C9E8" w14:textId="6772E0AC" w:rsidR="006007DB" w:rsidRPr="005509B7" w:rsidRDefault="006007DB">
      <w:pPr>
        <w:pStyle w:val="ListParagraph"/>
        <w:numPr>
          <w:ilvl w:val="0"/>
          <w:numId w:val="10"/>
        </w:numPr>
        <w:spacing w:line="480" w:lineRule="auto"/>
        <w:jc w:val="both"/>
        <w:pPrChange w:id="331" w:author="CAROLINA ESPANA  CHAVARRIA" w:date="2024-06-13T09:39:00Z" w16du:dateUtc="2024-06-13T15:39:00Z">
          <w:pPr>
            <w:pStyle w:val="ListParagraph"/>
            <w:numPr>
              <w:numId w:val="10"/>
            </w:numPr>
            <w:spacing w:line="480" w:lineRule="auto"/>
            <w:ind w:hanging="360"/>
          </w:pPr>
        </w:pPrChange>
      </w:pPr>
      <w:r w:rsidRPr="005509B7">
        <w:t>Formularios de contacto. Si un visitante del sitio web se interesa por recibir más información o ponerse en contacto, se debe contar con un elemento que sea capaz de vincular al usuario con la empresa.</w:t>
      </w:r>
    </w:p>
    <w:p w14:paraId="748271F8" w14:textId="77777777" w:rsidR="005509B7" w:rsidRPr="009448DB" w:rsidRDefault="006007DB">
      <w:pPr>
        <w:spacing w:line="480" w:lineRule="auto"/>
        <w:jc w:val="both"/>
        <w:rPr>
          <w:rFonts w:cs="Times New Roman"/>
          <w:szCs w:val="24"/>
          <w:u w:val="single"/>
          <w:rPrChange w:id="332" w:author="CAROLINA ESPANA  CHAVARRIA" w:date="2024-06-13T09:45:00Z" w16du:dateUtc="2024-06-13T15:45:00Z">
            <w:rPr>
              <w:rFonts w:cs="Times New Roman"/>
              <w:szCs w:val="24"/>
            </w:rPr>
          </w:rPrChange>
        </w:rPr>
        <w:pPrChange w:id="333" w:author="CAROLINA ESPANA  CHAVARRIA" w:date="2024-06-13T09:39:00Z" w16du:dateUtc="2024-06-13T15:39:00Z">
          <w:pPr>
            <w:spacing w:line="480" w:lineRule="auto"/>
          </w:pPr>
        </w:pPrChange>
      </w:pPr>
      <w:del w:id="334" w:author="CAROLINA ESPANA  CHAVARRIA" w:date="2024-06-13T09:45:00Z" w16du:dateUtc="2024-06-13T15:45:00Z">
        <w:r w:rsidRPr="00171EFF" w:rsidDel="009448DB">
          <w:rPr>
            <w:rFonts w:cs="Times New Roman"/>
            <w:szCs w:val="24"/>
          </w:rPr>
          <w:delText>"</w:delText>
        </w:r>
      </w:del>
      <w:r w:rsidRPr="009448DB">
        <w:rPr>
          <w:rFonts w:cs="Times New Roman"/>
          <w:szCs w:val="24"/>
          <w:u w:val="single"/>
          <w:rPrChange w:id="335" w:author="CAROLINA ESPANA  CHAVARRIA" w:date="2024-06-13T09:45:00Z" w16du:dateUtc="2024-06-13T15:45:00Z">
            <w:rPr>
              <w:rFonts w:cs="Times New Roman"/>
              <w:szCs w:val="24"/>
            </w:rPr>
          </w:rPrChange>
        </w:rPr>
        <w:t>Diferencias entre frontend y backend</w:t>
      </w:r>
    </w:p>
    <w:p w14:paraId="2D6EB1A8" w14:textId="188248E3" w:rsidR="006007DB" w:rsidRPr="00171EFF" w:rsidRDefault="006007DB">
      <w:pPr>
        <w:spacing w:line="480" w:lineRule="auto"/>
        <w:jc w:val="both"/>
        <w:rPr>
          <w:rFonts w:cs="Times New Roman"/>
          <w:szCs w:val="24"/>
        </w:rPr>
        <w:pPrChange w:id="336" w:author="CAROLINA ESPANA  CHAVARRIA" w:date="2024-06-13T09:39:00Z" w16du:dateUtc="2024-06-13T15:39:00Z">
          <w:pPr>
            <w:spacing w:line="480" w:lineRule="auto"/>
          </w:pPr>
        </w:pPrChange>
      </w:pPr>
      <w:r w:rsidRPr="00171EFF">
        <w:rPr>
          <w:rFonts w:cs="Times New Roman"/>
          <w:szCs w:val="24"/>
        </w:rPr>
        <w:t>Por sus aplicaciones y características podemos afirmar que el frontend comprende todas las acciones relacionadas con el diseño de experiencia que tendrá un visitante a una página web, mientras que el backend se refiere a la estructuración del sitio y la programación de sus funcionalidades principales.</w:t>
      </w:r>
    </w:p>
    <w:p w14:paraId="38D2145A" w14:textId="5932F944" w:rsidR="006007DB" w:rsidRPr="005509B7" w:rsidRDefault="00D16235">
      <w:pPr>
        <w:spacing w:line="480" w:lineRule="auto"/>
        <w:jc w:val="both"/>
        <w:rPr>
          <w:rFonts w:cs="Times New Roman"/>
          <w:szCs w:val="24"/>
        </w:rPr>
        <w:pPrChange w:id="337" w:author="CAROLINA ESPANA  CHAVARRIA" w:date="2024-06-13T09:39:00Z" w16du:dateUtc="2024-06-13T15:39:00Z">
          <w:pPr>
            <w:spacing w:line="480" w:lineRule="auto"/>
          </w:pPr>
        </w:pPrChange>
      </w:pPr>
      <w:r>
        <w:fldChar w:fldCharType="begin"/>
      </w:r>
      <w:r>
        <w:instrText>HYPERLINK "https://blog.hubspot.es/website/frontend-y-backend"</w:instrText>
      </w:r>
      <w:r>
        <w:fldChar w:fldCharType="separate"/>
      </w:r>
      <w:r w:rsidR="006007DB" w:rsidRPr="00171EFF">
        <w:rPr>
          <w:rStyle w:val="Hyperlink"/>
          <w:rFonts w:cs="Times New Roman"/>
          <w:szCs w:val="24"/>
        </w:rPr>
        <w:t>https://blog.hubspot.es/website/frontend-y-backend</w:t>
      </w:r>
      <w:r>
        <w:rPr>
          <w:rStyle w:val="Hyperlink"/>
          <w:rFonts w:cs="Times New Roman"/>
          <w:szCs w:val="24"/>
        </w:rPr>
        <w:fldChar w:fldCharType="end"/>
      </w:r>
    </w:p>
    <w:p w14:paraId="510BA4B6" w14:textId="1B17BDBE" w:rsidR="006007DB" w:rsidRPr="009448DB" w:rsidRDefault="006007DB">
      <w:pPr>
        <w:pStyle w:val="Heading2"/>
        <w:spacing w:before="225" w:after="225"/>
        <w:jc w:val="both"/>
        <w:rPr>
          <w:rFonts w:cs="Times New Roman"/>
          <w:b w:val="0"/>
          <w:color w:val="232F3E"/>
          <w:szCs w:val="24"/>
          <w:u w:val="single"/>
          <w:rPrChange w:id="338" w:author="CAROLINA ESPANA  CHAVARRIA" w:date="2024-06-13T09:45:00Z" w16du:dateUtc="2024-06-13T15:45:00Z">
            <w:rPr>
              <w:rFonts w:cs="Times New Roman"/>
              <w:b w:val="0"/>
              <w:color w:val="232F3E"/>
              <w:szCs w:val="24"/>
            </w:rPr>
          </w:rPrChange>
        </w:rPr>
        <w:pPrChange w:id="339" w:author="CAROLINA ESPANA  CHAVARRIA" w:date="2024-06-13T09:39:00Z" w16du:dateUtc="2024-06-13T15:39:00Z">
          <w:pPr>
            <w:pStyle w:val="Heading2"/>
            <w:spacing w:before="225" w:after="225"/>
          </w:pPr>
        </w:pPrChange>
      </w:pPr>
      <w:del w:id="340" w:author="CAROLINA ESPANA  CHAVARRIA" w:date="2024-06-13T09:45:00Z" w16du:dateUtc="2024-06-13T15:45:00Z">
        <w:r w:rsidRPr="009448DB" w:rsidDel="009448DB">
          <w:rPr>
            <w:rFonts w:cs="Times New Roman"/>
            <w:b w:val="0"/>
            <w:bCs/>
            <w:color w:val="232F3E"/>
            <w:szCs w:val="24"/>
            <w:u w:val="single"/>
            <w:rPrChange w:id="341" w:author="CAROLINA ESPANA  CHAVARRIA" w:date="2024-06-13T09:45:00Z" w16du:dateUtc="2024-06-13T15:45:00Z">
              <w:rPr>
                <w:rFonts w:cs="Times New Roman"/>
                <w:b w:val="0"/>
                <w:bCs/>
                <w:color w:val="232F3E"/>
                <w:szCs w:val="24"/>
              </w:rPr>
            </w:rPrChange>
          </w:rPr>
          <w:lastRenderedPageBreak/>
          <w:delText>¿Qué es</w:delText>
        </w:r>
      </w:del>
      <w:del w:id="342" w:author="CAROLINA ESPANA  CHAVARRIA" w:date="2024-06-13T09:46:00Z" w16du:dateUtc="2024-06-13T15:46:00Z">
        <w:r w:rsidRPr="009448DB" w:rsidDel="009448DB">
          <w:rPr>
            <w:rFonts w:cs="Times New Roman"/>
            <w:b w:val="0"/>
            <w:bCs/>
            <w:color w:val="232F3E"/>
            <w:szCs w:val="24"/>
            <w:u w:val="single"/>
            <w:rPrChange w:id="343" w:author="CAROLINA ESPANA  CHAVARRIA" w:date="2024-06-13T09:45:00Z" w16du:dateUtc="2024-06-13T15:45:00Z">
              <w:rPr>
                <w:rFonts w:cs="Times New Roman"/>
                <w:b w:val="0"/>
                <w:bCs/>
                <w:color w:val="232F3E"/>
                <w:szCs w:val="24"/>
              </w:rPr>
            </w:rPrChange>
          </w:rPr>
          <w:delText xml:space="preserve"> una </w:delText>
        </w:r>
        <w:r w:rsidRPr="009448DB" w:rsidDel="009448DB">
          <w:rPr>
            <w:rFonts w:cs="Times New Roman"/>
            <w:color w:val="232F3E"/>
            <w:szCs w:val="24"/>
            <w:u w:val="single"/>
            <w:rPrChange w:id="344" w:author="CAROLINA ESPANA  CHAVARRIA" w:date="2024-06-13T09:48:00Z" w16du:dateUtc="2024-06-13T15:48:00Z">
              <w:rPr>
                <w:rFonts w:cs="Times New Roman"/>
                <w:b w:val="0"/>
                <w:bCs/>
                <w:color w:val="232F3E"/>
                <w:szCs w:val="24"/>
              </w:rPr>
            </w:rPrChange>
          </w:rPr>
          <w:delText>a</w:delText>
        </w:r>
      </w:del>
      <w:ins w:id="345" w:author="CAROLINA ESPANA  CHAVARRIA" w:date="2024-06-13T09:46:00Z" w16du:dateUtc="2024-06-13T15:46:00Z">
        <w:r w:rsidR="009448DB" w:rsidRPr="009448DB">
          <w:rPr>
            <w:rFonts w:cs="Times New Roman"/>
            <w:color w:val="232F3E"/>
            <w:szCs w:val="24"/>
            <w:u w:val="single"/>
            <w:rPrChange w:id="346" w:author="CAROLINA ESPANA  CHAVARRIA" w:date="2024-06-13T09:48:00Z" w16du:dateUtc="2024-06-13T15:48:00Z">
              <w:rPr>
                <w:rFonts w:cs="Times New Roman"/>
                <w:b w:val="0"/>
                <w:bCs/>
                <w:color w:val="232F3E"/>
                <w:szCs w:val="24"/>
                <w:u w:val="single"/>
              </w:rPr>
            </w:rPrChange>
          </w:rPr>
          <w:t>A</w:t>
        </w:r>
      </w:ins>
      <w:r w:rsidRPr="009448DB">
        <w:rPr>
          <w:rFonts w:cs="Times New Roman"/>
          <w:color w:val="232F3E"/>
          <w:szCs w:val="24"/>
          <w:u w:val="single"/>
          <w:rPrChange w:id="347" w:author="CAROLINA ESPANA  CHAVARRIA" w:date="2024-06-13T09:48:00Z" w16du:dateUtc="2024-06-13T15:48:00Z">
            <w:rPr>
              <w:rFonts w:cs="Times New Roman"/>
              <w:b w:val="0"/>
              <w:bCs/>
              <w:color w:val="232F3E"/>
              <w:szCs w:val="24"/>
            </w:rPr>
          </w:rPrChange>
        </w:rPr>
        <w:t>plicación web</w:t>
      </w:r>
      <w:del w:id="348" w:author="CAROLINA ESPANA  CHAVARRIA" w:date="2024-06-13T09:45:00Z" w16du:dateUtc="2024-06-13T15:45:00Z">
        <w:r w:rsidRPr="009448DB" w:rsidDel="009448DB">
          <w:rPr>
            <w:rFonts w:cs="Times New Roman"/>
            <w:b w:val="0"/>
            <w:bCs/>
            <w:color w:val="232F3E"/>
            <w:szCs w:val="24"/>
            <w:u w:val="single"/>
            <w:rPrChange w:id="349" w:author="CAROLINA ESPANA  CHAVARRIA" w:date="2024-06-13T09:45:00Z" w16du:dateUtc="2024-06-13T15:45:00Z">
              <w:rPr>
                <w:rFonts w:cs="Times New Roman"/>
                <w:b w:val="0"/>
                <w:bCs/>
                <w:color w:val="232F3E"/>
                <w:szCs w:val="24"/>
              </w:rPr>
            </w:rPrChange>
          </w:rPr>
          <w:delText>?</w:delText>
        </w:r>
      </w:del>
    </w:p>
    <w:p w14:paraId="46BAC2A4" w14:textId="77777777" w:rsidR="006007DB" w:rsidRPr="00171EFF" w:rsidRDefault="006007DB">
      <w:pPr>
        <w:pStyle w:val="NormalWeb"/>
        <w:spacing w:before="0" w:beforeAutospacing="0" w:after="0" w:afterAutospacing="0" w:line="480" w:lineRule="auto"/>
        <w:jc w:val="both"/>
        <w:rPr>
          <w:color w:val="333333"/>
        </w:rPr>
        <w:pPrChange w:id="350" w:author="CAROLINA ESPANA  CHAVARRIA" w:date="2024-06-13T09:39:00Z" w16du:dateUtc="2024-06-13T15:39:00Z">
          <w:pPr>
            <w:pStyle w:val="NormalWeb"/>
            <w:spacing w:before="0" w:beforeAutospacing="0" w:after="0" w:afterAutospacing="0" w:line="480" w:lineRule="auto"/>
          </w:pPr>
        </w:pPrChange>
      </w:pPr>
      <w:r w:rsidRPr="00171EFF">
        <w:rPr>
          <w:color w:val="333333"/>
        </w:rPr>
        <w:t>Una aplicación web es un software que se ejecuta en el navegador web. Las empresas tienen que intercambiar información y proporcionar servicios de forma remota. Utilizan aplicaciones web para comunicarse con los clientes cuando lo necesiten y de una forma segura. Las funciones más comunes de los sitios web, como los carros de compra, la búsqueda y el filtrado de productos, la mensajería instantánea y los canales de noticias de las redes sociales, tienen el mismo diseño que las aplicaciones web. Le permiten acceder a funcionalidades complejas sin la necesidad de instalar o configurar un software.</w:t>
      </w:r>
    </w:p>
    <w:p w14:paraId="05C9F655" w14:textId="1DA3E827" w:rsidR="006007DB" w:rsidRPr="00171EFF" w:rsidRDefault="006007DB">
      <w:pPr>
        <w:pStyle w:val="Heading2"/>
        <w:shd w:val="clear" w:color="auto" w:fill="FBFBFB"/>
        <w:spacing w:before="225" w:after="225"/>
        <w:jc w:val="both"/>
        <w:rPr>
          <w:rFonts w:cs="Times New Roman"/>
          <w:b w:val="0"/>
          <w:color w:val="232F3E"/>
          <w:szCs w:val="24"/>
        </w:rPr>
        <w:pPrChange w:id="351" w:author="CAROLINA ESPANA  CHAVARRIA" w:date="2024-06-13T09:39:00Z" w16du:dateUtc="2024-06-13T15:39:00Z">
          <w:pPr>
            <w:pStyle w:val="Heading2"/>
            <w:shd w:val="clear" w:color="auto" w:fill="FBFBFB"/>
            <w:spacing w:before="225" w:after="225"/>
          </w:pPr>
        </w:pPrChange>
      </w:pPr>
      <w:del w:id="352" w:author="CAROLINA ESPANA  CHAVARRIA" w:date="2024-06-13T09:46:00Z" w16du:dateUtc="2024-06-13T15:46:00Z">
        <w:r w:rsidRPr="00171EFF" w:rsidDel="009448DB">
          <w:rPr>
            <w:rFonts w:cs="Times New Roman"/>
            <w:b w:val="0"/>
            <w:bCs/>
            <w:color w:val="232F3E"/>
            <w:szCs w:val="24"/>
          </w:rPr>
          <w:delText>¿Cuáles son los b</w:delText>
        </w:r>
      </w:del>
      <w:ins w:id="353" w:author="CAROLINA ESPANA  CHAVARRIA" w:date="2024-06-13T09:46:00Z" w16du:dateUtc="2024-06-13T15:46:00Z">
        <w:r w:rsidR="009448DB" w:rsidRPr="009448DB">
          <w:rPr>
            <w:rFonts w:cs="Times New Roman"/>
            <w:b w:val="0"/>
            <w:bCs/>
            <w:color w:val="232F3E"/>
            <w:szCs w:val="24"/>
            <w:u w:val="single"/>
            <w:rPrChange w:id="354" w:author="CAROLINA ESPANA  CHAVARRIA" w:date="2024-06-13T09:49:00Z" w16du:dateUtc="2024-06-13T15:49:00Z">
              <w:rPr>
                <w:rFonts w:cs="Times New Roman"/>
                <w:b w:val="0"/>
                <w:bCs/>
                <w:color w:val="232F3E"/>
                <w:szCs w:val="24"/>
              </w:rPr>
            </w:rPrChange>
          </w:rPr>
          <w:t>B</w:t>
        </w:r>
      </w:ins>
      <w:r w:rsidRPr="009448DB">
        <w:rPr>
          <w:rFonts w:cs="Times New Roman"/>
          <w:b w:val="0"/>
          <w:bCs/>
          <w:color w:val="232F3E"/>
          <w:szCs w:val="24"/>
          <w:u w:val="single"/>
          <w:rPrChange w:id="355" w:author="CAROLINA ESPANA  CHAVARRIA" w:date="2024-06-13T09:49:00Z" w16du:dateUtc="2024-06-13T15:49:00Z">
            <w:rPr>
              <w:rFonts w:cs="Times New Roman"/>
              <w:b w:val="0"/>
              <w:bCs/>
              <w:color w:val="232F3E"/>
              <w:szCs w:val="24"/>
            </w:rPr>
          </w:rPrChange>
        </w:rPr>
        <w:t>eneficios</w:t>
      </w:r>
      <w:r w:rsidRPr="00171EFF">
        <w:rPr>
          <w:rFonts w:cs="Times New Roman"/>
          <w:b w:val="0"/>
          <w:bCs/>
          <w:color w:val="232F3E"/>
          <w:szCs w:val="24"/>
        </w:rPr>
        <w:t xml:space="preserve"> </w:t>
      </w:r>
      <w:del w:id="356" w:author="CAROLINA ESPANA  CHAVARRIA" w:date="2024-06-13T09:46:00Z" w16du:dateUtc="2024-06-13T15:46:00Z">
        <w:r w:rsidRPr="00171EFF" w:rsidDel="009448DB">
          <w:rPr>
            <w:rFonts w:cs="Times New Roman"/>
            <w:b w:val="0"/>
            <w:bCs/>
            <w:color w:val="232F3E"/>
            <w:szCs w:val="24"/>
          </w:rPr>
          <w:delText>de las aplicaciones web?</w:delText>
        </w:r>
      </w:del>
    </w:p>
    <w:p w14:paraId="2FFBCBCF" w14:textId="4BF5C447" w:rsidR="006007DB" w:rsidRPr="00171EFF" w:rsidRDefault="006007DB">
      <w:pPr>
        <w:pStyle w:val="NormalWeb"/>
        <w:shd w:val="clear" w:color="auto" w:fill="FBFBFB"/>
        <w:spacing w:before="0" w:beforeAutospacing="0" w:after="225" w:afterAutospacing="0" w:line="480" w:lineRule="auto"/>
        <w:jc w:val="both"/>
        <w:rPr>
          <w:color w:val="333333"/>
        </w:rPr>
        <w:pPrChange w:id="357" w:author="CAROLINA ESPANA  CHAVARRIA" w:date="2024-06-13T09:39:00Z" w16du:dateUtc="2024-06-13T15:39:00Z">
          <w:pPr>
            <w:pStyle w:val="NormalWeb"/>
            <w:shd w:val="clear" w:color="auto" w:fill="FBFBFB"/>
            <w:spacing w:before="0" w:beforeAutospacing="0" w:after="225" w:afterAutospacing="0" w:line="480" w:lineRule="auto"/>
          </w:pPr>
        </w:pPrChange>
      </w:pPr>
      <w:r w:rsidRPr="00171EFF">
        <w:rPr>
          <w:color w:val="333333"/>
        </w:rPr>
        <w:t xml:space="preserve">Las aplicaciones web tienen muchos beneficios, y casi todas las empresas grandes las utiliza como parte de sus ofertas para usuarios. A </w:t>
      </w:r>
      <w:r w:rsidR="005509B7" w:rsidRPr="00171EFF">
        <w:rPr>
          <w:color w:val="333333"/>
        </w:rPr>
        <w:t>continuación,</w:t>
      </w:r>
      <w:r w:rsidRPr="00171EFF">
        <w:rPr>
          <w:color w:val="333333"/>
        </w:rPr>
        <w:t xml:space="preserve"> se muestran alguno de los beneficios comunes asociados a las aplicaciones web.</w:t>
      </w:r>
    </w:p>
    <w:p w14:paraId="69C68F20" w14:textId="77777777" w:rsidR="006007DB" w:rsidRPr="009448DB" w:rsidRDefault="006007DB">
      <w:pPr>
        <w:pStyle w:val="Heading3"/>
        <w:shd w:val="clear" w:color="auto" w:fill="FBFBFB"/>
        <w:jc w:val="both"/>
        <w:rPr>
          <w:rFonts w:cs="Times New Roman"/>
          <w:color w:val="333333"/>
          <w:szCs w:val="24"/>
          <w:u w:val="single"/>
          <w:rPrChange w:id="358" w:author="CAROLINA ESPANA  CHAVARRIA" w:date="2024-06-13T09:49:00Z" w16du:dateUtc="2024-06-13T15:49:00Z">
            <w:rPr>
              <w:rFonts w:cs="Times New Roman"/>
              <w:color w:val="333333"/>
              <w:szCs w:val="24"/>
            </w:rPr>
          </w:rPrChange>
        </w:rPr>
        <w:pPrChange w:id="359" w:author="CAROLINA ESPANA  CHAVARRIA" w:date="2024-06-13T09:39:00Z" w16du:dateUtc="2024-06-13T15:39:00Z">
          <w:pPr>
            <w:pStyle w:val="Heading3"/>
            <w:shd w:val="clear" w:color="auto" w:fill="FBFBFB"/>
          </w:pPr>
        </w:pPrChange>
      </w:pPr>
      <w:r w:rsidRPr="009448DB">
        <w:rPr>
          <w:rStyle w:val="Strong"/>
          <w:rFonts w:cs="Times New Roman"/>
          <w:color w:val="333333"/>
          <w:szCs w:val="24"/>
          <w:u w:val="single"/>
          <w:rPrChange w:id="360" w:author="CAROLINA ESPANA  CHAVARRIA" w:date="2024-06-13T09:49:00Z" w16du:dateUtc="2024-06-13T15:49:00Z">
            <w:rPr>
              <w:rStyle w:val="Strong"/>
              <w:rFonts w:cs="Times New Roman"/>
              <w:color w:val="333333"/>
              <w:szCs w:val="24"/>
            </w:rPr>
          </w:rPrChange>
        </w:rPr>
        <w:t>Accesibilidad</w:t>
      </w:r>
    </w:p>
    <w:p w14:paraId="016DB10B" w14:textId="77777777" w:rsidR="006007DB" w:rsidRPr="00171EFF" w:rsidRDefault="006007DB">
      <w:pPr>
        <w:pStyle w:val="NormalWeb"/>
        <w:shd w:val="clear" w:color="auto" w:fill="FBFBFB"/>
        <w:spacing w:before="225" w:beforeAutospacing="0" w:after="225" w:afterAutospacing="0" w:line="480" w:lineRule="auto"/>
        <w:jc w:val="both"/>
        <w:rPr>
          <w:color w:val="333333"/>
        </w:rPr>
        <w:pPrChange w:id="361" w:author="CAROLINA ESPANA  CHAVARRIA" w:date="2024-06-13T09:39:00Z" w16du:dateUtc="2024-06-13T15:39:00Z">
          <w:pPr>
            <w:pStyle w:val="NormalWeb"/>
            <w:shd w:val="clear" w:color="auto" w:fill="FBFBFB"/>
            <w:spacing w:before="225" w:beforeAutospacing="0" w:after="225" w:afterAutospacing="0" w:line="480" w:lineRule="auto"/>
          </w:pPr>
        </w:pPrChange>
      </w:pPr>
      <w:r w:rsidRPr="00171EFF">
        <w:rPr>
          <w:color w:val="333333"/>
        </w:rPr>
        <w:t>Las aplicaciones web son accesibles desde todos los navegadores web y desde diferentes dispositivos personales y empresariales. Equipos de diferentes ubicaciones pueden acceder a documentos compartidos, sistemas de administración de contenidos y otros servicios empresariales a través de aplicaciones web basadas en suscripciones. </w:t>
      </w:r>
    </w:p>
    <w:p w14:paraId="682DB47B" w14:textId="77777777" w:rsidR="006007DB" w:rsidRPr="009448DB" w:rsidRDefault="006007DB">
      <w:pPr>
        <w:pStyle w:val="Heading3"/>
        <w:shd w:val="clear" w:color="auto" w:fill="FBFBFB"/>
        <w:jc w:val="both"/>
        <w:rPr>
          <w:rFonts w:cs="Times New Roman"/>
          <w:color w:val="333333"/>
          <w:szCs w:val="24"/>
          <w:u w:val="single"/>
          <w:rPrChange w:id="362" w:author="CAROLINA ESPANA  CHAVARRIA" w:date="2024-06-13T09:49:00Z" w16du:dateUtc="2024-06-13T15:49:00Z">
            <w:rPr>
              <w:rFonts w:cs="Times New Roman"/>
              <w:color w:val="333333"/>
              <w:szCs w:val="24"/>
            </w:rPr>
          </w:rPrChange>
        </w:rPr>
        <w:pPrChange w:id="363" w:author="CAROLINA ESPANA  CHAVARRIA" w:date="2024-06-13T09:39:00Z" w16du:dateUtc="2024-06-13T15:39:00Z">
          <w:pPr>
            <w:pStyle w:val="Heading3"/>
            <w:shd w:val="clear" w:color="auto" w:fill="FBFBFB"/>
          </w:pPr>
        </w:pPrChange>
      </w:pPr>
      <w:r w:rsidRPr="009448DB">
        <w:rPr>
          <w:rStyle w:val="Strong"/>
          <w:rFonts w:cs="Times New Roman"/>
          <w:color w:val="333333"/>
          <w:szCs w:val="24"/>
          <w:u w:val="single"/>
          <w:rPrChange w:id="364" w:author="CAROLINA ESPANA  CHAVARRIA" w:date="2024-06-13T09:49:00Z" w16du:dateUtc="2024-06-13T15:49:00Z">
            <w:rPr>
              <w:rStyle w:val="Strong"/>
              <w:rFonts w:cs="Times New Roman"/>
              <w:color w:val="333333"/>
              <w:szCs w:val="24"/>
            </w:rPr>
          </w:rPrChange>
        </w:rPr>
        <w:t>Desarrollo eficiente</w:t>
      </w:r>
    </w:p>
    <w:p w14:paraId="3C71C972" w14:textId="77777777" w:rsidR="006007DB" w:rsidRPr="00171EFF" w:rsidRDefault="006007DB">
      <w:pPr>
        <w:pStyle w:val="NormalWeb"/>
        <w:shd w:val="clear" w:color="auto" w:fill="FBFBFB"/>
        <w:spacing w:before="225" w:beforeAutospacing="0" w:after="225" w:afterAutospacing="0" w:line="480" w:lineRule="auto"/>
        <w:jc w:val="both"/>
        <w:rPr>
          <w:color w:val="333333"/>
        </w:rPr>
        <w:pPrChange w:id="365" w:author="CAROLINA ESPANA  CHAVARRIA" w:date="2024-06-13T09:39:00Z" w16du:dateUtc="2024-06-13T15:39:00Z">
          <w:pPr>
            <w:pStyle w:val="NormalWeb"/>
            <w:shd w:val="clear" w:color="auto" w:fill="FBFBFB"/>
            <w:spacing w:before="225" w:beforeAutospacing="0" w:after="225" w:afterAutospacing="0" w:line="480" w:lineRule="auto"/>
          </w:pPr>
        </w:pPrChange>
      </w:pPr>
      <w:r w:rsidRPr="00171EFF">
        <w:rPr>
          <w:color w:val="333333"/>
        </w:rPr>
        <w:t xml:space="preserve">Tal y como se detalló, el proceso de desarrollo para aplicaciones web es relativamente sencillo y rentable para las empresas. Los equipos pequeños pueden lograr ciclos de desarrollo cortos, lo que hace que las aplicaciones web sean una manera eficiente y </w:t>
      </w:r>
      <w:r w:rsidRPr="00171EFF">
        <w:rPr>
          <w:color w:val="333333"/>
        </w:rPr>
        <w:lastRenderedPageBreak/>
        <w:t>asequible de desarrollar programas de computación. Además, dado que la misma versión funciona en todos los navegadores y dispositivos modernos, no tendrá que crear un número elevado de iteraciones diferentes para varias plataformas.</w:t>
      </w:r>
    </w:p>
    <w:p w14:paraId="7449FBE5" w14:textId="77777777" w:rsidR="006007DB" w:rsidRPr="00437C11" w:rsidRDefault="006007DB">
      <w:pPr>
        <w:pStyle w:val="Heading3"/>
        <w:shd w:val="clear" w:color="auto" w:fill="FBFBFB"/>
        <w:jc w:val="both"/>
        <w:rPr>
          <w:rFonts w:cs="Times New Roman"/>
          <w:color w:val="333333"/>
          <w:szCs w:val="24"/>
          <w:u w:val="single"/>
          <w:rPrChange w:id="366" w:author="CAROLINA ESPANA  CHAVARRIA" w:date="2024-06-13T09:49:00Z" w16du:dateUtc="2024-06-13T15:49:00Z">
            <w:rPr>
              <w:rFonts w:cs="Times New Roman"/>
              <w:color w:val="333333"/>
              <w:szCs w:val="24"/>
            </w:rPr>
          </w:rPrChange>
        </w:rPr>
        <w:pPrChange w:id="367" w:author="CAROLINA ESPANA  CHAVARRIA" w:date="2024-06-13T09:39:00Z" w16du:dateUtc="2024-06-13T15:39:00Z">
          <w:pPr>
            <w:pStyle w:val="Heading3"/>
            <w:shd w:val="clear" w:color="auto" w:fill="FBFBFB"/>
          </w:pPr>
        </w:pPrChange>
      </w:pPr>
      <w:r w:rsidRPr="00437C11">
        <w:rPr>
          <w:rStyle w:val="Strong"/>
          <w:rFonts w:cs="Times New Roman"/>
          <w:color w:val="333333"/>
          <w:szCs w:val="24"/>
          <w:u w:val="single"/>
          <w:rPrChange w:id="368" w:author="CAROLINA ESPANA  CHAVARRIA" w:date="2024-06-13T09:49:00Z" w16du:dateUtc="2024-06-13T15:49:00Z">
            <w:rPr>
              <w:rStyle w:val="Strong"/>
              <w:rFonts w:cs="Times New Roman"/>
              <w:color w:val="333333"/>
              <w:szCs w:val="24"/>
            </w:rPr>
          </w:rPrChange>
        </w:rPr>
        <w:t>Simplicidad para el usuario</w:t>
      </w:r>
    </w:p>
    <w:p w14:paraId="55516618" w14:textId="77777777" w:rsidR="006007DB" w:rsidRPr="00171EFF" w:rsidRDefault="006007DB">
      <w:pPr>
        <w:pStyle w:val="NormalWeb"/>
        <w:shd w:val="clear" w:color="auto" w:fill="FBFBFB"/>
        <w:spacing w:before="225" w:beforeAutospacing="0" w:after="225" w:afterAutospacing="0" w:line="480" w:lineRule="auto"/>
        <w:jc w:val="both"/>
        <w:rPr>
          <w:color w:val="333333"/>
        </w:rPr>
        <w:pPrChange w:id="369" w:author="CAROLINA ESPANA  CHAVARRIA" w:date="2024-06-13T09:39:00Z" w16du:dateUtc="2024-06-13T15:39:00Z">
          <w:pPr>
            <w:pStyle w:val="NormalWeb"/>
            <w:shd w:val="clear" w:color="auto" w:fill="FBFBFB"/>
            <w:spacing w:before="225" w:beforeAutospacing="0" w:after="225" w:afterAutospacing="0" w:line="480" w:lineRule="auto"/>
          </w:pPr>
        </w:pPrChange>
      </w:pPr>
      <w:r w:rsidRPr="00171EFF">
        <w:rPr>
          <w:color w:val="333333"/>
        </w:rPr>
        <w:t>Los usuarios no tienen que descargar las aplicaciones web, lo que hace que sean fáciles de acceder a la vez que se prescinde de mantenimiento y capacidad en el disco duro por parte del disco duro. Las aplicaciones web reciben actualizaciones de software y seguridad de manera automática, lo que significa que siempre están actualizadas y presentan menor riesgo de sufrir brechas de seguridad. </w:t>
      </w:r>
    </w:p>
    <w:p w14:paraId="2EC681C2" w14:textId="77777777" w:rsidR="006007DB" w:rsidRPr="00437C11" w:rsidRDefault="006007DB">
      <w:pPr>
        <w:pStyle w:val="Heading3"/>
        <w:shd w:val="clear" w:color="auto" w:fill="FBFBFB"/>
        <w:jc w:val="both"/>
        <w:rPr>
          <w:rFonts w:cs="Times New Roman"/>
          <w:color w:val="333333"/>
          <w:szCs w:val="24"/>
          <w:u w:val="single"/>
          <w:rPrChange w:id="370" w:author="CAROLINA ESPANA  CHAVARRIA" w:date="2024-06-13T09:49:00Z" w16du:dateUtc="2024-06-13T15:49:00Z">
            <w:rPr>
              <w:rFonts w:cs="Times New Roman"/>
              <w:color w:val="333333"/>
              <w:szCs w:val="24"/>
            </w:rPr>
          </w:rPrChange>
        </w:rPr>
        <w:pPrChange w:id="371" w:author="CAROLINA ESPANA  CHAVARRIA" w:date="2024-06-13T09:39:00Z" w16du:dateUtc="2024-06-13T15:39:00Z">
          <w:pPr>
            <w:pStyle w:val="Heading3"/>
            <w:shd w:val="clear" w:color="auto" w:fill="FBFBFB"/>
          </w:pPr>
        </w:pPrChange>
      </w:pPr>
      <w:r w:rsidRPr="00437C11">
        <w:rPr>
          <w:rStyle w:val="Strong"/>
          <w:rFonts w:cs="Times New Roman"/>
          <w:color w:val="333333"/>
          <w:szCs w:val="24"/>
          <w:u w:val="single"/>
          <w:rPrChange w:id="372" w:author="CAROLINA ESPANA  CHAVARRIA" w:date="2024-06-13T09:49:00Z" w16du:dateUtc="2024-06-13T15:49:00Z">
            <w:rPr>
              <w:rStyle w:val="Strong"/>
              <w:rFonts w:cs="Times New Roman"/>
              <w:color w:val="333333"/>
              <w:szCs w:val="24"/>
            </w:rPr>
          </w:rPrChange>
        </w:rPr>
        <w:t>Escalabilidad</w:t>
      </w:r>
    </w:p>
    <w:p w14:paraId="106CBD8E" w14:textId="77777777" w:rsidR="006007DB" w:rsidRPr="00171EFF" w:rsidRDefault="006007DB">
      <w:pPr>
        <w:pStyle w:val="NormalWeb"/>
        <w:shd w:val="clear" w:color="auto" w:fill="FBFBFB"/>
        <w:spacing w:before="225" w:beforeAutospacing="0" w:after="0" w:afterAutospacing="0" w:line="480" w:lineRule="auto"/>
        <w:jc w:val="both"/>
        <w:rPr>
          <w:color w:val="333333"/>
        </w:rPr>
        <w:pPrChange w:id="373" w:author="CAROLINA ESPANA  CHAVARRIA" w:date="2024-06-13T09:39:00Z" w16du:dateUtc="2024-06-13T15:39:00Z">
          <w:pPr>
            <w:pStyle w:val="NormalWeb"/>
            <w:shd w:val="clear" w:color="auto" w:fill="FBFBFB"/>
            <w:spacing w:before="225" w:beforeAutospacing="0" w:after="0" w:afterAutospacing="0" w:line="480" w:lineRule="auto"/>
          </w:pPr>
        </w:pPrChange>
      </w:pPr>
      <w:r w:rsidRPr="00171EFF">
        <w:rPr>
          <w:color w:val="333333"/>
        </w:rPr>
        <w:t>Las empresas que utilizan aplicaciones web pueden agregar usuarios cuando sea necesario, sin necesidad de infraestructura adicional o hardware costoso. Además, la mayor parte de los datos de las aplicaciones web se almacena en la nube, lo que significa que su empresa no tendrá que invertir en capacidad de almacenamiento adicional para ejecutar aplicaciones web.</w:t>
      </w:r>
    </w:p>
    <w:p w14:paraId="5A70EE82" w14:textId="77777777" w:rsidR="005509B7" w:rsidRDefault="005509B7">
      <w:pPr>
        <w:jc w:val="both"/>
        <w:rPr>
          <w:rFonts w:eastAsiaTheme="majorEastAsia" w:cs="Times New Roman"/>
          <w:bCs/>
          <w:color w:val="232F3E"/>
          <w:szCs w:val="24"/>
        </w:rPr>
        <w:pPrChange w:id="374" w:author="CAROLINA ESPANA  CHAVARRIA" w:date="2024-06-13T09:39:00Z" w16du:dateUtc="2024-06-13T15:39:00Z">
          <w:pPr/>
        </w:pPrChange>
      </w:pPr>
      <w:r>
        <w:rPr>
          <w:rFonts w:cs="Times New Roman"/>
          <w:b/>
          <w:bCs/>
          <w:color w:val="232F3E"/>
          <w:szCs w:val="24"/>
        </w:rPr>
        <w:br w:type="page"/>
      </w:r>
    </w:p>
    <w:p w14:paraId="36B0AE67" w14:textId="05388980" w:rsidR="006007DB" w:rsidRPr="00171EFF" w:rsidRDefault="006007DB">
      <w:pPr>
        <w:pStyle w:val="Heading2"/>
        <w:spacing w:before="225" w:after="225"/>
        <w:jc w:val="both"/>
        <w:rPr>
          <w:rFonts w:cs="Times New Roman"/>
          <w:b w:val="0"/>
          <w:color w:val="232F3E"/>
          <w:szCs w:val="24"/>
        </w:rPr>
        <w:pPrChange w:id="375" w:author="CAROLINA ESPANA  CHAVARRIA" w:date="2024-06-13T09:39:00Z" w16du:dateUtc="2024-06-13T15:39:00Z">
          <w:pPr>
            <w:pStyle w:val="Heading2"/>
            <w:spacing w:before="225" w:after="225"/>
          </w:pPr>
        </w:pPrChange>
      </w:pPr>
      <w:del w:id="376" w:author="CAROLINA ESPANA  CHAVARRIA" w:date="2024-06-13T09:49:00Z" w16du:dateUtc="2024-06-13T15:49:00Z">
        <w:r w:rsidRPr="00171EFF" w:rsidDel="00437C11">
          <w:rPr>
            <w:rFonts w:cs="Times New Roman"/>
            <w:b w:val="0"/>
            <w:bCs/>
            <w:color w:val="232F3E"/>
            <w:szCs w:val="24"/>
          </w:rPr>
          <w:lastRenderedPageBreak/>
          <w:delText xml:space="preserve">¿Cuáles son algunas de las </w:delText>
        </w:r>
        <w:r w:rsidRPr="00437C11" w:rsidDel="00437C11">
          <w:rPr>
            <w:rFonts w:cs="Times New Roman"/>
            <w:color w:val="232F3E"/>
            <w:szCs w:val="24"/>
            <w:rPrChange w:id="377" w:author="CAROLINA ESPANA  CHAVARRIA" w:date="2024-06-13T09:51:00Z" w16du:dateUtc="2024-06-13T15:51:00Z">
              <w:rPr>
                <w:rFonts w:cs="Times New Roman"/>
                <w:b w:val="0"/>
                <w:bCs/>
                <w:color w:val="232F3E"/>
                <w:szCs w:val="24"/>
              </w:rPr>
            </w:rPrChange>
          </w:rPr>
          <w:delText>a</w:delText>
        </w:r>
      </w:del>
      <w:ins w:id="378" w:author="CAROLINA ESPANA  CHAVARRIA" w:date="2024-06-13T09:49:00Z" w16du:dateUtc="2024-06-13T15:49:00Z">
        <w:r w:rsidR="00437C11" w:rsidRPr="00437C11">
          <w:rPr>
            <w:rFonts w:cs="Times New Roman"/>
            <w:color w:val="232F3E"/>
            <w:szCs w:val="24"/>
            <w:rPrChange w:id="379" w:author="CAROLINA ESPANA  CHAVARRIA" w:date="2024-06-13T09:51:00Z" w16du:dateUtc="2024-06-13T15:51:00Z">
              <w:rPr>
                <w:rFonts w:cs="Times New Roman"/>
                <w:b w:val="0"/>
                <w:bCs/>
                <w:color w:val="232F3E"/>
                <w:szCs w:val="24"/>
              </w:rPr>
            </w:rPrChange>
          </w:rPr>
          <w:t>A</w:t>
        </w:r>
      </w:ins>
      <w:ins w:id="380" w:author="CAROLINA ESPANA  CHAVARRIA" w:date="2024-06-13T09:50:00Z" w16du:dateUtc="2024-06-13T15:50:00Z">
        <w:r w:rsidR="00437C11" w:rsidRPr="00437C11">
          <w:rPr>
            <w:rFonts w:cs="Times New Roman"/>
            <w:color w:val="232F3E"/>
            <w:szCs w:val="24"/>
            <w:rPrChange w:id="381" w:author="CAROLINA ESPANA  CHAVARRIA" w:date="2024-06-13T09:51:00Z" w16du:dateUtc="2024-06-13T15:51:00Z">
              <w:rPr>
                <w:rFonts w:cs="Times New Roman"/>
                <w:b w:val="0"/>
                <w:bCs/>
                <w:color w:val="232F3E"/>
                <w:szCs w:val="24"/>
              </w:rPr>
            </w:rPrChange>
          </w:rPr>
          <w:t>lgunas a</w:t>
        </w:r>
      </w:ins>
      <w:r w:rsidRPr="00437C11">
        <w:rPr>
          <w:rFonts w:cs="Times New Roman"/>
          <w:color w:val="232F3E"/>
          <w:szCs w:val="24"/>
          <w:rPrChange w:id="382" w:author="CAROLINA ESPANA  CHAVARRIA" w:date="2024-06-13T09:51:00Z" w16du:dateUtc="2024-06-13T15:51:00Z">
            <w:rPr>
              <w:rFonts w:cs="Times New Roman"/>
              <w:b w:val="0"/>
              <w:bCs/>
              <w:color w:val="232F3E"/>
              <w:szCs w:val="24"/>
            </w:rPr>
          </w:rPrChange>
        </w:rPr>
        <w:t>plicaciones web más comunes</w:t>
      </w:r>
      <w:del w:id="383" w:author="CAROLINA ESPANA  CHAVARRIA" w:date="2024-06-13T09:50:00Z" w16du:dateUtc="2024-06-13T15:50:00Z">
        <w:r w:rsidRPr="00171EFF" w:rsidDel="00437C11">
          <w:rPr>
            <w:rFonts w:cs="Times New Roman"/>
            <w:b w:val="0"/>
            <w:bCs/>
            <w:color w:val="232F3E"/>
            <w:szCs w:val="24"/>
          </w:rPr>
          <w:delText>?</w:delText>
        </w:r>
      </w:del>
    </w:p>
    <w:p w14:paraId="331F79A3" w14:textId="77777777" w:rsidR="006007DB" w:rsidRPr="00171EFF" w:rsidRDefault="006007DB">
      <w:pPr>
        <w:pStyle w:val="NormalWeb"/>
        <w:spacing w:before="0" w:beforeAutospacing="0" w:after="225" w:afterAutospacing="0" w:line="480" w:lineRule="auto"/>
        <w:jc w:val="both"/>
        <w:rPr>
          <w:color w:val="333333"/>
        </w:rPr>
        <w:pPrChange w:id="384" w:author="CAROLINA ESPANA  CHAVARRIA" w:date="2024-06-13T09:39:00Z" w16du:dateUtc="2024-06-13T15:39:00Z">
          <w:pPr>
            <w:pStyle w:val="NormalWeb"/>
            <w:spacing w:before="0" w:beforeAutospacing="0" w:after="225" w:afterAutospacing="0" w:line="480" w:lineRule="auto"/>
          </w:pPr>
        </w:pPrChange>
      </w:pPr>
      <w:r w:rsidRPr="00171EFF">
        <w:rPr>
          <w:color w:val="333333"/>
        </w:rPr>
        <w:t>Hay muchos tipos de aplicaciones web. Estos son algunas de las más comunes.</w:t>
      </w:r>
    </w:p>
    <w:p w14:paraId="598A4259" w14:textId="77777777" w:rsidR="006007DB" w:rsidRPr="00437C11" w:rsidRDefault="006007DB">
      <w:pPr>
        <w:pStyle w:val="Heading3"/>
        <w:ind w:left="0" w:firstLine="0"/>
        <w:jc w:val="both"/>
        <w:rPr>
          <w:rFonts w:cs="Times New Roman"/>
          <w:color w:val="333333"/>
          <w:szCs w:val="24"/>
          <w:u w:val="single"/>
          <w:rPrChange w:id="385" w:author="CAROLINA ESPANA  CHAVARRIA" w:date="2024-06-13T09:50:00Z" w16du:dateUtc="2024-06-13T15:50:00Z">
            <w:rPr>
              <w:rFonts w:cs="Times New Roman"/>
              <w:color w:val="333333"/>
              <w:szCs w:val="24"/>
            </w:rPr>
          </w:rPrChange>
        </w:rPr>
        <w:pPrChange w:id="386" w:author="CAROLINA ESPANA  CHAVARRIA" w:date="2024-06-13T09:39:00Z" w16du:dateUtc="2024-06-13T15:39:00Z">
          <w:pPr>
            <w:pStyle w:val="Heading3"/>
            <w:ind w:left="0" w:firstLine="0"/>
          </w:pPr>
        </w:pPrChange>
      </w:pPr>
      <w:r w:rsidRPr="00437C11">
        <w:rPr>
          <w:rStyle w:val="Strong"/>
          <w:rFonts w:cs="Times New Roman"/>
          <w:color w:val="333333"/>
          <w:szCs w:val="24"/>
          <w:u w:val="single"/>
          <w:rPrChange w:id="387" w:author="CAROLINA ESPANA  CHAVARRIA" w:date="2024-06-13T09:50:00Z" w16du:dateUtc="2024-06-13T15:50:00Z">
            <w:rPr>
              <w:rStyle w:val="Strong"/>
              <w:rFonts w:cs="Times New Roman"/>
              <w:color w:val="333333"/>
              <w:szCs w:val="24"/>
            </w:rPr>
          </w:rPrChange>
        </w:rPr>
        <w:t>Aplicaciones web para el trabajo colaborativo</w:t>
      </w:r>
    </w:p>
    <w:p w14:paraId="28202BE5" w14:textId="3E9EDFC7" w:rsidR="006007DB" w:rsidRPr="00171EFF" w:rsidRDefault="006007DB">
      <w:pPr>
        <w:pStyle w:val="NormalWeb"/>
        <w:spacing w:before="225" w:beforeAutospacing="0" w:after="225" w:afterAutospacing="0" w:line="480" w:lineRule="auto"/>
        <w:jc w:val="both"/>
        <w:rPr>
          <w:color w:val="333333"/>
        </w:rPr>
        <w:pPrChange w:id="388" w:author="CAROLINA ESPANA  CHAVARRIA" w:date="2024-06-13T09:39:00Z" w16du:dateUtc="2024-06-13T15:39:00Z">
          <w:pPr>
            <w:pStyle w:val="NormalWeb"/>
            <w:spacing w:before="225" w:beforeAutospacing="0" w:after="225" w:afterAutospacing="0" w:line="480" w:lineRule="auto"/>
          </w:pPr>
        </w:pPrChange>
      </w:pPr>
      <w:r w:rsidRPr="00171EFF">
        <w:rPr>
          <w:color w:val="333333"/>
        </w:rPr>
        <w:t>Las aplicaciones web para </w:t>
      </w:r>
      <w:r w:rsidRPr="005509B7">
        <w:rPr>
          <w:rFonts w:eastAsiaTheme="majorEastAsia"/>
          <w:color w:val="333333"/>
        </w:rPr>
        <w:t>el trabajo colaborativo</w:t>
      </w:r>
      <w:r w:rsidRPr="00171EFF">
        <w:rPr>
          <w:color w:val="333333"/>
        </w:rPr>
        <w:t> permiten a miembros de equipos acceder a documentos, calendarios compartidos, servicios de mensajería instantánea empresarial y otras herramientas empresariales.</w:t>
      </w:r>
    </w:p>
    <w:p w14:paraId="7540C8AE" w14:textId="77777777" w:rsidR="006007DB" w:rsidRPr="00437C11" w:rsidRDefault="006007DB">
      <w:pPr>
        <w:pStyle w:val="Heading3"/>
        <w:jc w:val="both"/>
        <w:rPr>
          <w:rFonts w:cs="Times New Roman"/>
          <w:color w:val="333333"/>
          <w:szCs w:val="24"/>
          <w:u w:val="single"/>
          <w:rPrChange w:id="389" w:author="CAROLINA ESPANA  CHAVARRIA" w:date="2024-06-13T09:50:00Z" w16du:dateUtc="2024-06-13T15:50:00Z">
            <w:rPr>
              <w:rFonts w:cs="Times New Roman"/>
              <w:color w:val="333333"/>
              <w:szCs w:val="24"/>
            </w:rPr>
          </w:rPrChange>
        </w:rPr>
        <w:pPrChange w:id="390" w:author="CAROLINA ESPANA  CHAVARRIA" w:date="2024-06-13T09:39:00Z" w16du:dateUtc="2024-06-13T15:39:00Z">
          <w:pPr>
            <w:pStyle w:val="Heading3"/>
          </w:pPr>
        </w:pPrChange>
      </w:pPr>
      <w:r w:rsidRPr="00437C11">
        <w:rPr>
          <w:rStyle w:val="Strong"/>
          <w:rFonts w:cs="Times New Roman"/>
          <w:color w:val="333333"/>
          <w:szCs w:val="24"/>
          <w:u w:val="single"/>
          <w:rPrChange w:id="391" w:author="CAROLINA ESPANA  CHAVARRIA" w:date="2024-06-13T09:50:00Z" w16du:dateUtc="2024-06-13T15:50:00Z">
            <w:rPr>
              <w:rStyle w:val="Strong"/>
              <w:rFonts w:cs="Times New Roman"/>
              <w:color w:val="333333"/>
              <w:szCs w:val="24"/>
            </w:rPr>
          </w:rPrChange>
        </w:rPr>
        <w:t>Aplicaciones web de comercio electrónico</w:t>
      </w:r>
    </w:p>
    <w:p w14:paraId="515FA8E8" w14:textId="3DA631D8" w:rsidR="006007DB" w:rsidRPr="00171EFF" w:rsidRDefault="006007DB">
      <w:pPr>
        <w:pStyle w:val="NormalWeb"/>
        <w:spacing w:before="225" w:beforeAutospacing="0" w:after="225" w:afterAutospacing="0" w:line="480" w:lineRule="auto"/>
        <w:jc w:val="both"/>
        <w:rPr>
          <w:color w:val="333333"/>
        </w:rPr>
        <w:pPrChange w:id="392" w:author="CAROLINA ESPANA  CHAVARRIA" w:date="2024-06-13T09:39:00Z" w16du:dateUtc="2024-06-13T15:39:00Z">
          <w:pPr>
            <w:pStyle w:val="NormalWeb"/>
            <w:spacing w:before="225" w:beforeAutospacing="0" w:after="225" w:afterAutospacing="0" w:line="480" w:lineRule="auto"/>
          </w:pPr>
        </w:pPrChange>
      </w:pPr>
      <w:r w:rsidRPr="00171EFF">
        <w:rPr>
          <w:color w:val="333333"/>
        </w:rPr>
        <w:t>Las aplicaciones web de </w:t>
      </w:r>
      <w:r w:rsidRPr="005509B7">
        <w:rPr>
          <w:rFonts w:eastAsiaTheme="majorEastAsia"/>
          <w:color w:val="333333"/>
        </w:rPr>
        <w:t>comercio electrónico</w:t>
      </w:r>
      <w:r w:rsidRPr="00171EFF">
        <w:rPr>
          <w:color w:val="333333"/>
        </w:rPr>
        <w:t>, como </w:t>
      </w:r>
      <w:r w:rsidRPr="005509B7">
        <w:rPr>
          <w:rFonts w:eastAsiaTheme="majorEastAsia"/>
          <w:color w:val="333333"/>
        </w:rPr>
        <w:t>Amazon.com</w:t>
      </w:r>
      <w:r w:rsidRPr="00171EFF">
        <w:rPr>
          <w:color w:val="333333"/>
        </w:rPr>
        <w:t>, permiten a los usuarios navegar, buscar y pagar productos en línea.</w:t>
      </w:r>
    </w:p>
    <w:p w14:paraId="5DDFA31F" w14:textId="77777777" w:rsidR="006007DB" w:rsidRPr="00437C11" w:rsidRDefault="006007DB">
      <w:pPr>
        <w:pStyle w:val="Heading3"/>
        <w:jc w:val="both"/>
        <w:rPr>
          <w:rFonts w:cs="Times New Roman"/>
          <w:color w:val="333333"/>
          <w:szCs w:val="24"/>
          <w:u w:val="single"/>
          <w:rPrChange w:id="393" w:author="CAROLINA ESPANA  CHAVARRIA" w:date="2024-06-13T09:50:00Z" w16du:dateUtc="2024-06-13T15:50:00Z">
            <w:rPr>
              <w:rFonts w:cs="Times New Roman"/>
              <w:color w:val="333333"/>
              <w:szCs w:val="24"/>
            </w:rPr>
          </w:rPrChange>
        </w:rPr>
        <w:pPrChange w:id="394" w:author="CAROLINA ESPANA  CHAVARRIA" w:date="2024-06-13T09:39:00Z" w16du:dateUtc="2024-06-13T15:39:00Z">
          <w:pPr>
            <w:pStyle w:val="Heading3"/>
          </w:pPr>
        </w:pPrChange>
      </w:pPr>
      <w:r w:rsidRPr="00437C11">
        <w:rPr>
          <w:rStyle w:val="Strong"/>
          <w:rFonts w:cs="Times New Roman"/>
          <w:color w:val="333333"/>
          <w:szCs w:val="24"/>
          <w:u w:val="single"/>
          <w:rPrChange w:id="395" w:author="CAROLINA ESPANA  CHAVARRIA" w:date="2024-06-13T09:50:00Z" w16du:dateUtc="2024-06-13T15:50:00Z">
            <w:rPr>
              <w:rStyle w:val="Strong"/>
              <w:rFonts w:cs="Times New Roman"/>
              <w:color w:val="333333"/>
              <w:szCs w:val="24"/>
            </w:rPr>
          </w:rPrChange>
        </w:rPr>
        <w:t>Aplicaciones web de correo electrónico</w:t>
      </w:r>
    </w:p>
    <w:p w14:paraId="6781CA1B" w14:textId="36995F2D" w:rsidR="006007DB" w:rsidRPr="00171EFF" w:rsidRDefault="006007DB">
      <w:pPr>
        <w:pStyle w:val="NormalWeb"/>
        <w:spacing w:before="225" w:beforeAutospacing="0" w:after="225" w:afterAutospacing="0" w:line="480" w:lineRule="auto"/>
        <w:jc w:val="both"/>
        <w:rPr>
          <w:color w:val="333333"/>
        </w:rPr>
        <w:pPrChange w:id="396" w:author="CAROLINA ESPANA  CHAVARRIA" w:date="2024-06-13T09:39:00Z" w16du:dateUtc="2024-06-13T15:39:00Z">
          <w:pPr>
            <w:pStyle w:val="NormalWeb"/>
            <w:spacing w:before="225" w:beforeAutospacing="0" w:after="225" w:afterAutospacing="0" w:line="480" w:lineRule="auto"/>
          </w:pPr>
        </w:pPrChange>
      </w:pPr>
      <w:r w:rsidRPr="00171EFF">
        <w:rPr>
          <w:color w:val="333333"/>
        </w:rPr>
        <w:t>El uso de </w:t>
      </w:r>
      <w:r w:rsidRPr="005509B7">
        <w:rPr>
          <w:rFonts w:eastAsiaTheme="majorEastAsia"/>
          <w:color w:val="333333"/>
        </w:rPr>
        <w:t>aplicaciones web de correo electrónico</w:t>
      </w:r>
      <w:r w:rsidRPr="00171EFF">
        <w:rPr>
          <w:color w:val="333333"/>
        </w:rPr>
        <w:t> para acceder al correo electrónico está muy extendido entre empresas y usuarios personales. A menudo, estas aplicaciones incluyen otras herramientas de comunicación, como mensajería instantánea y videoconferencia.</w:t>
      </w:r>
    </w:p>
    <w:p w14:paraId="79335295" w14:textId="77777777" w:rsidR="006007DB" w:rsidRPr="00437C11" w:rsidRDefault="006007DB">
      <w:pPr>
        <w:pStyle w:val="Heading3"/>
        <w:jc w:val="both"/>
        <w:rPr>
          <w:rFonts w:cs="Times New Roman"/>
          <w:color w:val="333333"/>
          <w:szCs w:val="24"/>
          <w:u w:val="single"/>
          <w:rPrChange w:id="397" w:author="CAROLINA ESPANA  CHAVARRIA" w:date="2024-06-13T09:50:00Z" w16du:dateUtc="2024-06-13T15:50:00Z">
            <w:rPr>
              <w:rFonts w:cs="Times New Roman"/>
              <w:color w:val="333333"/>
              <w:szCs w:val="24"/>
            </w:rPr>
          </w:rPrChange>
        </w:rPr>
        <w:pPrChange w:id="398" w:author="CAROLINA ESPANA  CHAVARRIA" w:date="2024-06-13T09:39:00Z" w16du:dateUtc="2024-06-13T15:39:00Z">
          <w:pPr>
            <w:pStyle w:val="Heading3"/>
          </w:pPr>
        </w:pPrChange>
      </w:pPr>
      <w:r w:rsidRPr="00437C11">
        <w:rPr>
          <w:rStyle w:val="Strong"/>
          <w:rFonts w:cs="Times New Roman"/>
          <w:color w:val="333333"/>
          <w:szCs w:val="24"/>
          <w:u w:val="single"/>
          <w:rPrChange w:id="399" w:author="CAROLINA ESPANA  CHAVARRIA" w:date="2024-06-13T09:50:00Z" w16du:dateUtc="2024-06-13T15:50:00Z">
            <w:rPr>
              <w:rStyle w:val="Strong"/>
              <w:rFonts w:cs="Times New Roman"/>
              <w:color w:val="333333"/>
              <w:szCs w:val="24"/>
            </w:rPr>
          </w:rPrChange>
        </w:rPr>
        <w:t>Aplicaciones web de banca en línea</w:t>
      </w:r>
    </w:p>
    <w:p w14:paraId="40F42A18" w14:textId="77777777" w:rsidR="006007DB" w:rsidRPr="00171EFF" w:rsidRDefault="006007DB">
      <w:pPr>
        <w:pStyle w:val="NormalWeb"/>
        <w:spacing w:before="225" w:beforeAutospacing="0" w:after="225" w:afterAutospacing="0" w:line="480" w:lineRule="auto"/>
        <w:jc w:val="both"/>
        <w:rPr>
          <w:color w:val="333333"/>
        </w:rPr>
        <w:pPrChange w:id="400" w:author="CAROLINA ESPANA  CHAVARRIA" w:date="2024-06-13T09:39:00Z" w16du:dateUtc="2024-06-13T15:39:00Z">
          <w:pPr>
            <w:pStyle w:val="NormalWeb"/>
            <w:spacing w:before="225" w:beforeAutospacing="0" w:after="225" w:afterAutospacing="0" w:line="480" w:lineRule="auto"/>
          </w:pPr>
        </w:pPrChange>
      </w:pPr>
      <w:r w:rsidRPr="00171EFF">
        <w:rPr>
          <w:color w:val="333333"/>
        </w:rPr>
        <w:t>Los usuarios empresariales y personales utilizan con frecuencia aplicaciones web de banca en línea para acceder a sus cuentas y a otros productos financieros, como préstamos e hipotecas.</w:t>
      </w:r>
    </w:p>
    <w:p w14:paraId="71FFC03E" w14:textId="77777777" w:rsidR="006007DB" w:rsidRPr="00437C11" w:rsidRDefault="006007DB">
      <w:pPr>
        <w:pStyle w:val="Heading3"/>
        <w:jc w:val="both"/>
        <w:rPr>
          <w:rFonts w:cs="Times New Roman"/>
          <w:color w:val="333333"/>
          <w:szCs w:val="24"/>
          <w:u w:val="single"/>
          <w:rPrChange w:id="401" w:author="CAROLINA ESPANA  CHAVARRIA" w:date="2024-06-13T09:50:00Z" w16du:dateUtc="2024-06-13T15:50:00Z">
            <w:rPr>
              <w:rFonts w:cs="Times New Roman"/>
              <w:color w:val="333333"/>
              <w:szCs w:val="24"/>
            </w:rPr>
          </w:rPrChange>
        </w:rPr>
        <w:pPrChange w:id="402" w:author="CAROLINA ESPANA  CHAVARRIA" w:date="2024-06-13T09:39:00Z" w16du:dateUtc="2024-06-13T15:39:00Z">
          <w:pPr>
            <w:pStyle w:val="Heading3"/>
          </w:pPr>
        </w:pPrChange>
      </w:pPr>
      <w:r w:rsidRPr="00437C11">
        <w:rPr>
          <w:rStyle w:val="Strong"/>
          <w:rFonts w:cs="Times New Roman"/>
          <w:color w:val="333333"/>
          <w:szCs w:val="24"/>
          <w:u w:val="single"/>
          <w:rPrChange w:id="403" w:author="CAROLINA ESPANA  CHAVARRIA" w:date="2024-06-13T09:50:00Z" w16du:dateUtc="2024-06-13T15:50:00Z">
            <w:rPr>
              <w:rStyle w:val="Strong"/>
              <w:rFonts w:cs="Times New Roman"/>
              <w:color w:val="333333"/>
              <w:szCs w:val="24"/>
            </w:rPr>
          </w:rPrChange>
        </w:rPr>
        <w:lastRenderedPageBreak/>
        <w:t>Documentación técnica</w:t>
      </w:r>
    </w:p>
    <w:p w14:paraId="7B7F0F71" w14:textId="77777777" w:rsidR="006007DB" w:rsidRPr="00171EFF" w:rsidRDefault="006007DB">
      <w:pPr>
        <w:pStyle w:val="Heading3"/>
        <w:jc w:val="both"/>
        <w:rPr>
          <w:rFonts w:cs="Times New Roman"/>
          <w:color w:val="333333"/>
          <w:szCs w:val="24"/>
        </w:rPr>
        <w:pPrChange w:id="404" w:author="CAROLINA ESPANA  CHAVARRIA" w:date="2024-06-13T09:39:00Z" w16du:dateUtc="2024-06-13T15:39:00Z">
          <w:pPr>
            <w:pStyle w:val="Heading3"/>
          </w:pPr>
        </w:pPrChange>
      </w:pPr>
      <w:r w:rsidRPr="00171EFF">
        <w:rPr>
          <w:rStyle w:val="Strong"/>
          <w:rFonts w:cs="Times New Roman"/>
          <w:color w:val="333333"/>
          <w:szCs w:val="24"/>
        </w:rPr>
        <w:t>Puede utilizar aplicaciones web para crear y compartir documentación técnica, como manuales de usuario, guías prácticas y especificaciones de dispositivos</w:t>
      </w:r>
    </w:p>
    <w:p w14:paraId="54806B3E" w14:textId="6761AB81" w:rsidR="006007DB" w:rsidRPr="00171EFF" w:rsidRDefault="006007DB">
      <w:pPr>
        <w:pStyle w:val="Heading2"/>
        <w:shd w:val="clear" w:color="auto" w:fill="FBFBFB"/>
        <w:spacing w:before="225" w:after="225"/>
        <w:jc w:val="both"/>
        <w:rPr>
          <w:rFonts w:cs="Times New Roman"/>
          <w:b w:val="0"/>
          <w:color w:val="232F3E"/>
          <w:szCs w:val="24"/>
        </w:rPr>
        <w:pPrChange w:id="405" w:author="CAROLINA ESPANA  CHAVARRIA" w:date="2024-06-13T09:39:00Z" w16du:dateUtc="2024-06-13T15:39:00Z">
          <w:pPr>
            <w:pStyle w:val="Heading2"/>
            <w:shd w:val="clear" w:color="auto" w:fill="FBFBFB"/>
            <w:spacing w:before="225" w:after="225"/>
          </w:pPr>
        </w:pPrChange>
      </w:pPr>
      <w:del w:id="406" w:author="CAROLINA ESPANA  CHAVARRIA" w:date="2024-06-13T09:50:00Z" w16du:dateUtc="2024-06-13T15:50:00Z">
        <w:r w:rsidRPr="00171EFF" w:rsidDel="00437C11">
          <w:rPr>
            <w:rFonts w:cs="Times New Roman"/>
            <w:b w:val="0"/>
            <w:bCs/>
            <w:color w:val="232F3E"/>
            <w:szCs w:val="24"/>
          </w:rPr>
          <w:delText xml:space="preserve">¿Cómo funcionan </w:delText>
        </w:r>
      </w:del>
      <w:ins w:id="407" w:author="CAROLINA ESPANA  CHAVARRIA" w:date="2024-06-13T09:50:00Z" w16du:dateUtc="2024-06-13T15:50:00Z">
        <w:r w:rsidR="00437C11" w:rsidRPr="00437C11">
          <w:rPr>
            <w:rFonts w:cs="Times New Roman"/>
            <w:color w:val="232F3E"/>
            <w:szCs w:val="24"/>
            <w:rPrChange w:id="408" w:author="CAROLINA ESPANA  CHAVARRIA" w:date="2024-06-13T09:51:00Z" w16du:dateUtc="2024-06-13T15:51:00Z">
              <w:rPr>
                <w:rFonts w:cs="Times New Roman"/>
                <w:b w:val="0"/>
                <w:bCs/>
                <w:color w:val="232F3E"/>
                <w:szCs w:val="24"/>
              </w:rPr>
            </w:rPrChange>
          </w:rPr>
          <w:t xml:space="preserve">Funcionamiento de </w:t>
        </w:r>
      </w:ins>
      <w:r w:rsidRPr="00437C11">
        <w:rPr>
          <w:rFonts w:cs="Times New Roman"/>
          <w:color w:val="232F3E"/>
          <w:szCs w:val="24"/>
          <w:rPrChange w:id="409" w:author="CAROLINA ESPANA  CHAVARRIA" w:date="2024-06-13T09:51:00Z" w16du:dateUtc="2024-06-13T15:51:00Z">
            <w:rPr>
              <w:rFonts w:cs="Times New Roman"/>
              <w:b w:val="0"/>
              <w:bCs/>
              <w:color w:val="232F3E"/>
              <w:szCs w:val="24"/>
            </w:rPr>
          </w:rPrChange>
        </w:rPr>
        <w:t>las aplicaciones web</w:t>
      </w:r>
      <w:del w:id="410" w:author="CAROLINA ESPANA  CHAVARRIA" w:date="2024-06-13T09:51:00Z" w16du:dateUtc="2024-06-13T15:51:00Z">
        <w:r w:rsidRPr="00171EFF" w:rsidDel="00437C11">
          <w:rPr>
            <w:rFonts w:cs="Times New Roman"/>
            <w:b w:val="0"/>
            <w:bCs/>
            <w:color w:val="232F3E"/>
            <w:szCs w:val="24"/>
          </w:rPr>
          <w:delText>?</w:delText>
        </w:r>
      </w:del>
    </w:p>
    <w:p w14:paraId="5D9F19D7" w14:textId="77777777" w:rsidR="006007DB" w:rsidRPr="00171EFF" w:rsidRDefault="006007DB">
      <w:pPr>
        <w:pStyle w:val="NormalWeb"/>
        <w:shd w:val="clear" w:color="auto" w:fill="FBFBFB"/>
        <w:spacing w:before="0" w:beforeAutospacing="0" w:after="225" w:afterAutospacing="0" w:line="480" w:lineRule="auto"/>
        <w:jc w:val="both"/>
        <w:rPr>
          <w:color w:val="333333"/>
        </w:rPr>
        <w:pPrChange w:id="411" w:author="CAROLINA ESPANA  CHAVARRIA" w:date="2024-06-13T09:39:00Z" w16du:dateUtc="2024-06-13T15:39:00Z">
          <w:pPr>
            <w:pStyle w:val="NormalWeb"/>
            <w:shd w:val="clear" w:color="auto" w:fill="FBFBFB"/>
            <w:spacing w:before="0" w:beforeAutospacing="0" w:after="225" w:afterAutospacing="0" w:line="480" w:lineRule="auto"/>
          </w:pPr>
        </w:pPrChange>
      </w:pPr>
      <w:r w:rsidRPr="00171EFF">
        <w:rPr>
          <w:color w:val="333333"/>
        </w:rPr>
        <w:t>Las aplicaciones web tienen una arquitectura cliente-servidor. Su código se divide en dos componentes: scripts del lado del cliente y scripts del lado del servidor.  </w:t>
      </w:r>
    </w:p>
    <w:p w14:paraId="3BAF31A9" w14:textId="77777777" w:rsidR="006007DB" w:rsidRPr="00437C11" w:rsidRDefault="006007DB">
      <w:pPr>
        <w:pStyle w:val="Heading3"/>
        <w:shd w:val="clear" w:color="auto" w:fill="FBFBFB"/>
        <w:jc w:val="both"/>
        <w:rPr>
          <w:rFonts w:cs="Times New Roman"/>
          <w:color w:val="333333"/>
          <w:szCs w:val="24"/>
          <w:u w:val="single"/>
          <w:rPrChange w:id="412" w:author="CAROLINA ESPANA  CHAVARRIA" w:date="2024-06-13T09:51:00Z" w16du:dateUtc="2024-06-13T15:51:00Z">
            <w:rPr>
              <w:rFonts w:cs="Times New Roman"/>
              <w:color w:val="333333"/>
              <w:szCs w:val="24"/>
            </w:rPr>
          </w:rPrChange>
        </w:rPr>
        <w:pPrChange w:id="413" w:author="CAROLINA ESPANA  CHAVARRIA" w:date="2024-06-13T09:39:00Z" w16du:dateUtc="2024-06-13T15:39:00Z">
          <w:pPr>
            <w:pStyle w:val="Heading3"/>
            <w:shd w:val="clear" w:color="auto" w:fill="FBFBFB"/>
          </w:pPr>
        </w:pPrChange>
      </w:pPr>
      <w:r w:rsidRPr="00437C11">
        <w:rPr>
          <w:rStyle w:val="Strong"/>
          <w:rFonts w:cs="Times New Roman"/>
          <w:color w:val="333333"/>
          <w:szCs w:val="24"/>
          <w:u w:val="single"/>
          <w:rPrChange w:id="414" w:author="CAROLINA ESPANA  CHAVARRIA" w:date="2024-06-13T09:51:00Z" w16du:dateUtc="2024-06-13T15:51:00Z">
            <w:rPr>
              <w:rStyle w:val="Strong"/>
              <w:rFonts w:cs="Times New Roman"/>
              <w:color w:val="333333"/>
              <w:szCs w:val="24"/>
            </w:rPr>
          </w:rPrChange>
        </w:rPr>
        <w:t>Arquitectura del lado del cliente</w:t>
      </w:r>
    </w:p>
    <w:p w14:paraId="4B10F118" w14:textId="77777777" w:rsidR="006007DB" w:rsidRPr="00171EFF" w:rsidRDefault="006007DB">
      <w:pPr>
        <w:pStyle w:val="NormalWeb"/>
        <w:shd w:val="clear" w:color="auto" w:fill="FBFBFB"/>
        <w:spacing w:before="225" w:beforeAutospacing="0" w:after="225" w:afterAutospacing="0" w:line="480" w:lineRule="auto"/>
        <w:jc w:val="both"/>
        <w:rPr>
          <w:color w:val="333333"/>
        </w:rPr>
        <w:pPrChange w:id="415" w:author="CAROLINA ESPANA  CHAVARRIA" w:date="2024-06-13T09:39:00Z" w16du:dateUtc="2024-06-13T15:39:00Z">
          <w:pPr>
            <w:pStyle w:val="NormalWeb"/>
            <w:shd w:val="clear" w:color="auto" w:fill="FBFBFB"/>
            <w:spacing w:before="225" w:beforeAutospacing="0" w:after="225" w:afterAutospacing="0" w:line="480" w:lineRule="auto"/>
          </w:pPr>
        </w:pPrChange>
      </w:pPr>
      <w:r w:rsidRPr="00171EFF">
        <w:rPr>
          <w:color w:val="333333"/>
        </w:rPr>
        <w:t>El script del lado del cliente se encarga de la funcionalidad de la interfaz de usuario, como los botones y los cuadros con menús desplegables. Cuando el usuario final hace clic en el enlace de la aplicación web, el navegador web carga el script del lado del cliente y renderiza los elementos gráficos y el texto para la interacción del usuario. Por ejemplo, el usuario puede leer contenidos, ver videos o cumplimentar la información de un formulario de contacto. Las acciones como hacer clic en el botón de enviar se dirigen al servidor como una solicitud del cliente.</w:t>
      </w:r>
    </w:p>
    <w:p w14:paraId="63FDF13F" w14:textId="77777777" w:rsidR="006007DB" w:rsidRPr="00437C11" w:rsidRDefault="006007DB">
      <w:pPr>
        <w:pStyle w:val="Heading3"/>
        <w:shd w:val="clear" w:color="auto" w:fill="FBFBFB"/>
        <w:jc w:val="both"/>
        <w:rPr>
          <w:rFonts w:cs="Times New Roman"/>
          <w:color w:val="333333"/>
          <w:szCs w:val="24"/>
          <w:u w:val="single"/>
          <w:rPrChange w:id="416" w:author="CAROLINA ESPANA  CHAVARRIA" w:date="2024-06-13T09:51:00Z" w16du:dateUtc="2024-06-13T15:51:00Z">
            <w:rPr>
              <w:rFonts w:cs="Times New Roman"/>
              <w:color w:val="333333"/>
              <w:szCs w:val="24"/>
            </w:rPr>
          </w:rPrChange>
        </w:rPr>
        <w:pPrChange w:id="417" w:author="CAROLINA ESPANA  CHAVARRIA" w:date="2024-06-13T09:39:00Z" w16du:dateUtc="2024-06-13T15:39:00Z">
          <w:pPr>
            <w:pStyle w:val="Heading3"/>
            <w:shd w:val="clear" w:color="auto" w:fill="FBFBFB"/>
          </w:pPr>
        </w:pPrChange>
      </w:pPr>
      <w:r w:rsidRPr="00437C11">
        <w:rPr>
          <w:rStyle w:val="Strong"/>
          <w:rFonts w:cs="Times New Roman"/>
          <w:color w:val="333333"/>
          <w:szCs w:val="24"/>
          <w:u w:val="single"/>
          <w:rPrChange w:id="418" w:author="CAROLINA ESPANA  CHAVARRIA" w:date="2024-06-13T09:51:00Z" w16du:dateUtc="2024-06-13T15:51:00Z">
            <w:rPr>
              <w:rStyle w:val="Strong"/>
              <w:rFonts w:cs="Times New Roman"/>
              <w:color w:val="333333"/>
              <w:szCs w:val="24"/>
            </w:rPr>
          </w:rPrChange>
        </w:rPr>
        <w:t>Arquitectura del lado del servidor</w:t>
      </w:r>
    </w:p>
    <w:p w14:paraId="201CDB53" w14:textId="77777777" w:rsidR="006007DB" w:rsidRPr="00171EFF" w:rsidRDefault="006007DB">
      <w:pPr>
        <w:pStyle w:val="NormalWeb"/>
        <w:shd w:val="clear" w:color="auto" w:fill="FBFBFB"/>
        <w:spacing w:before="225" w:beforeAutospacing="0" w:after="0" w:afterAutospacing="0" w:line="480" w:lineRule="auto"/>
        <w:jc w:val="both"/>
        <w:rPr>
          <w:color w:val="333333"/>
        </w:rPr>
        <w:pPrChange w:id="419" w:author="CAROLINA ESPANA  CHAVARRIA" w:date="2024-06-13T09:39:00Z" w16du:dateUtc="2024-06-13T15:39:00Z">
          <w:pPr>
            <w:pStyle w:val="NormalWeb"/>
            <w:shd w:val="clear" w:color="auto" w:fill="FBFBFB"/>
            <w:spacing w:before="225" w:beforeAutospacing="0" w:after="0" w:afterAutospacing="0" w:line="480" w:lineRule="auto"/>
          </w:pPr>
        </w:pPrChange>
      </w:pPr>
      <w:r w:rsidRPr="00171EFF">
        <w:rPr>
          <w:color w:val="333333"/>
        </w:rPr>
        <w:t>El script del lado del servidor se encarga del procesamiento de datos. El servidor de la aplicación web procesa las solicitudes del cliente y envía una respuesta de vuelta. Las solicitudes suelen ser obtener más datos, editar datos o guardar nuevos datos. Por ejemplo, si el usuario hace clic en el botón </w:t>
      </w:r>
      <w:r w:rsidRPr="00171EFF">
        <w:rPr>
          <w:rStyle w:val="Emphasis"/>
          <w:rFonts w:eastAsiaTheme="majorEastAsia"/>
          <w:color w:val="333333"/>
        </w:rPr>
        <w:t>Leer más</w:t>
      </w:r>
      <w:r w:rsidRPr="00171EFF">
        <w:rPr>
          <w:color w:val="333333"/>
        </w:rPr>
        <w:t>, el servidor de la aplicación web enviará contenido al usuario. Si el usuario hace clic en el botón </w:t>
      </w:r>
      <w:r w:rsidRPr="00171EFF">
        <w:rPr>
          <w:rStyle w:val="Emphasis"/>
          <w:rFonts w:eastAsiaTheme="majorEastAsia"/>
          <w:color w:val="333333"/>
        </w:rPr>
        <w:t>Enviar</w:t>
      </w:r>
      <w:r w:rsidRPr="00171EFF">
        <w:rPr>
          <w:color w:val="333333"/>
        </w:rPr>
        <w:t xml:space="preserve">, el servidor de la aplicación guardará los datos del usuario en la base de datos. En algunos casos, el servidor completa la </w:t>
      </w:r>
      <w:r w:rsidRPr="00171EFF">
        <w:rPr>
          <w:color w:val="333333"/>
        </w:rPr>
        <w:lastRenderedPageBreak/>
        <w:t>solicitud de datos y envía la página HTML completa al cliente. Esto se llama renderizado del lado del servidor. </w:t>
      </w:r>
    </w:p>
    <w:p w14:paraId="0E16C60A" w14:textId="01DE8F05" w:rsidR="006007DB" w:rsidRPr="00437C11" w:rsidRDefault="006007DB">
      <w:pPr>
        <w:pStyle w:val="Heading2"/>
        <w:spacing w:before="225" w:after="225"/>
        <w:jc w:val="both"/>
        <w:rPr>
          <w:rFonts w:cs="Times New Roman"/>
          <w:color w:val="232F3E"/>
          <w:szCs w:val="24"/>
          <w:rPrChange w:id="420" w:author="CAROLINA ESPANA  CHAVARRIA" w:date="2024-06-13T09:52:00Z" w16du:dateUtc="2024-06-13T15:52:00Z">
            <w:rPr>
              <w:rFonts w:cs="Times New Roman"/>
              <w:b w:val="0"/>
              <w:color w:val="232F3E"/>
              <w:szCs w:val="24"/>
            </w:rPr>
          </w:rPrChange>
        </w:rPr>
        <w:pPrChange w:id="421" w:author="CAROLINA ESPANA  CHAVARRIA" w:date="2024-06-13T09:39:00Z" w16du:dateUtc="2024-06-13T15:39:00Z">
          <w:pPr>
            <w:pStyle w:val="Heading2"/>
            <w:spacing w:before="225" w:after="225"/>
          </w:pPr>
        </w:pPrChange>
      </w:pPr>
      <w:del w:id="422" w:author="CAROLINA ESPANA  CHAVARRIA" w:date="2024-06-13T09:51:00Z" w16du:dateUtc="2024-06-13T15:51:00Z">
        <w:r w:rsidRPr="00171EFF" w:rsidDel="00437C11">
          <w:rPr>
            <w:rFonts w:cs="Times New Roman"/>
            <w:b w:val="0"/>
            <w:bCs/>
            <w:color w:val="232F3E"/>
            <w:szCs w:val="24"/>
          </w:rPr>
          <w:delText xml:space="preserve">¿Qué </w:delText>
        </w:r>
        <w:r w:rsidRPr="00437C11" w:rsidDel="00437C11">
          <w:rPr>
            <w:rFonts w:cs="Times New Roman"/>
            <w:color w:val="232F3E"/>
            <w:szCs w:val="24"/>
            <w:rPrChange w:id="423" w:author="CAROLINA ESPANA  CHAVARRIA" w:date="2024-06-13T09:52:00Z" w16du:dateUtc="2024-06-13T15:52:00Z">
              <w:rPr>
                <w:rFonts w:cs="Times New Roman"/>
                <w:b w:val="0"/>
                <w:bCs/>
                <w:color w:val="232F3E"/>
                <w:szCs w:val="24"/>
              </w:rPr>
            </w:rPrChange>
          </w:rPr>
          <w:delText>d</w:delText>
        </w:r>
      </w:del>
      <w:ins w:id="424" w:author="CAROLINA ESPANA  CHAVARRIA" w:date="2024-06-13T09:52:00Z" w16du:dateUtc="2024-06-13T15:52:00Z">
        <w:r w:rsidR="00437C11" w:rsidRPr="00437C11">
          <w:rPr>
            <w:rFonts w:cs="Times New Roman"/>
            <w:color w:val="232F3E"/>
            <w:szCs w:val="24"/>
            <w:rPrChange w:id="425" w:author="CAROLINA ESPANA  CHAVARRIA" w:date="2024-06-13T09:52:00Z" w16du:dateUtc="2024-06-13T15:52:00Z">
              <w:rPr>
                <w:rFonts w:cs="Times New Roman"/>
                <w:b w:val="0"/>
                <w:bCs/>
                <w:color w:val="232F3E"/>
                <w:szCs w:val="24"/>
              </w:rPr>
            </w:rPrChange>
          </w:rPr>
          <w:t>D</w:t>
        </w:r>
      </w:ins>
      <w:r w:rsidRPr="00437C11">
        <w:rPr>
          <w:rFonts w:cs="Times New Roman"/>
          <w:color w:val="232F3E"/>
          <w:szCs w:val="24"/>
          <w:rPrChange w:id="426" w:author="CAROLINA ESPANA  CHAVARRIA" w:date="2024-06-13T09:52:00Z" w16du:dateUtc="2024-06-13T15:52:00Z">
            <w:rPr>
              <w:rFonts w:cs="Times New Roman"/>
              <w:b w:val="0"/>
              <w:bCs/>
              <w:color w:val="232F3E"/>
              <w:szCs w:val="24"/>
            </w:rPr>
          </w:rPrChange>
        </w:rPr>
        <w:t xml:space="preserve">iferencia </w:t>
      </w:r>
      <w:del w:id="427" w:author="CAROLINA ESPANA  CHAVARRIA" w:date="2024-06-13T09:52:00Z" w16du:dateUtc="2024-06-13T15:52:00Z">
        <w:r w:rsidRPr="00437C11" w:rsidDel="00437C11">
          <w:rPr>
            <w:rFonts w:cs="Times New Roman"/>
            <w:color w:val="232F3E"/>
            <w:szCs w:val="24"/>
            <w:rPrChange w:id="428" w:author="CAROLINA ESPANA  CHAVARRIA" w:date="2024-06-13T09:52:00Z" w16du:dateUtc="2024-06-13T15:52:00Z">
              <w:rPr>
                <w:rFonts w:cs="Times New Roman"/>
                <w:b w:val="0"/>
                <w:bCs/>
                <w:color w:val="232F3E"/>
                <w:szCs w:val="24"/>
              </w:rPr>
            </w:rPrChange>
          </w:rPr>
          <w:delText>hay</w:delText>
        </w:r>
      </w:del>
      <w:r w:rsidRPr="00437C11">
        <w:rPr>
          <w:rFonts w:cs="Times New Roman"/>
          <w:color w:val="232F3E"/>
          <w:szCs w:val="24"/>
          <w:rPrChange w:id="429" w:author="CAROLINA ESPANA  CHAVARRIA" w:date="2024-06-13T09:52:00Z" w16du:dateUtc="2024-06-13T15:52:00Z">
            <w:rPr>
              <w:rFonts w:cs="Times New Roman"/>
              <w:b w:val="0"/>
              <w:bCs/>
              <w:color w:val="232F3E"/>
              <w:szCs w:val="24"/>
            </w:rPr>
          </w:rPrChange>
        </w:rPr>
        <w:t xml:space="preserve"> entre una aplicación web y un sitio web</w:t>
      </w:r>
      <w:del w:id="430" w:author="CAROLINA ESPANA  CHAVARRIA" w:date="2024-06-13T09:52:00Z" w16du:dateUtc="2024-06-13T15:52:00Z">
        <w:r w:rsidRPr="00437C11" w:rsidDel="00437C11">
          <w:rPr>
            <w:rFonts w:cs="Times New Roman"/>
            <w:color w:val="232F3E"/>
            <w:szCs w:val="24"/>
            <w:rPrChange w:id="431" w:author="CAROLINA ESPANA  CHAVARRIA" w:date="2024-06-13T09:52:00Z" w16du:dateUtc="2024-06-13T15:52:00Z">
              <w:rPr>
                <w:rFonts w:cs="Times New Roman"/>
                <w:b w:val="0"/>
                <w:bCs/>
                <w:color w:val="232F3E"/>
                <w:szCs w:val="24"/>
              </w:rPr>
            </w:rPrChange>
          </w:rPr>
          <w:delText>?</w:delText>
        </w:r>
      </w:del>
    </w:p>
    <w:p w14:paraId="1AB81AAB" w14:textId="4E7F42A7" w:rsidR="006007DB" w:rsidRPr="00171EFF" w:rsidRDefault="006007DB">
      <w:pPr>
        <w:pStyle w:val="NormalWeb"/>
        <w:spacing w:before="0" w:beforeAutospacing="0" w:after="225" w:afterAutospacing="0" w:line="480" w:lineRule="auto"/>
        <w:jc w:val="both"/>
        <w:rPr>
          <w:color w:val="333333"/>
        </w:rPr>
        <w:pPrChange w:id="432" w:author="CAROLINA ESPANA  CHAVARRIA" w:date="2024-06-13T09:39:00Z" w16du:dateUtc="2024-06-13T15:39:00Z">
          <w:pPr>
            <w:pStyle w:val="NormalWeb"/>
            <w:spacing w:before="0" w:beforeAutospacing="0" w:after="225" w:afterAutospacing="0" w:line="480" w:lineRule="auto"/>
          </w:pPr>
        </w:pPrChange>
      </w:pPr>
      <w:r w:rsidRPr="00171EFF">
        <w:rPr>
          <w:color w:val="333333"/>
        </w:rPr>
        <w:t>Cuando se inventó</w:t>
      </w:r>
      <w:ins w:id="433" w:author="CAROLINA ESPANA  CHAVARRIA" w:date="2024-06-13T09:52:00Z" w16du:dateUtc="2024-06-13T15:52:00Z">
        <w:r w:rsidR="00437C11">
          <w:rPr>
            <w:color w:val="333333"/>
          </w:rPr>
          <w:t xml:space="preserve"> el</w:t>
        </w:r>
      </w:ins>
      <w:r w:rsidRPr="00171EFF">
        <w:rPr>
          <w:color w:val="333333"/>
        </w:rPr>
        <w:t xml:space="preserve"> Internet, los sitios web tenían much</w:t>
      </w:r>
      <w:del w:id="434" w:author="CAROLINA ESPANA  CHAVARRIA" w:date="2024-06-13T09:52:00Z" w16du:dateUtc="2024-06-13T15:52:00Z">
        <w:r w:rsidRPr="00171EFF" w:rsidDel="00437C11">
          <w:rPr>
            <w:color w:val="333333"/>
          </w:rPr>
          <w:delText>a</w:delText>
        </w:r>
      </w:del>
      <w:ins w:id="435" w:author="CAROLINA ESPANA  CHAVARRIA" w:date="2024-06-13T09:52:00Z" w16du:dateUtc="2024-06-13T15:52:00Z">
        <w:r w:rsidR="00437C11">
          <w:rPr>
            <w:color w:val="333333"/>
          </w:rPr>
          <w:t>o</w:t>
        </w:r>
      </w:ins>
      <w:r w:rsidRPr="00171EFF">
        <w:rPr>
          <w:color w:val="333333"/>
        </w:rPr>
        <w:t xml:space="preserve"> menos funcionalidad que las aplicaciones web. Únicamente podían brindar información a los usuarios a través de contenido estático. Era necesario instalar y ejecutar software con funcionalidad compleja. Las aplicaciones web fueron diseñadas para cubrir e</w:t>
      </w:r>
      <w:ins w:id="436" w:author="CAROLINA ESPANA  CHAVARRIA" w:date="2024-06-13T09:52:00Z" w16du:dateUtc="2024-06-13T15:52:00Z">
        <w:r w:rsidR="00437C11">
          <w:rPr>
            <w:color w:val="333333"/>
          </w:rPr>
          <w:t>se vacío</w:t>
        </w:r>
      </w:ins>
      <w:del w:id="437" w:author="CAROLINA ESPANA  CHAVARRIA" w:date="2024-06-13T09:52:00Z" w16du:dateUtc="2024-06-13T15:52:00Z">
        <w:r w:rsidRPr="00171EFF" w:rsidDel="00437C11">
          <w:rPr>
            <w:color w:val="333333"/>
          </w:rPr>
          <w:delText>l hueco</w:delText>
        </w:r>
      </w:del>
      <w:r w:rsidRPr="00171EFF">
        <w:rPr>
          <w:color w:val="333333"/>
        </w:rPr>
        <w:t xml:space="preserve"> existente entre el software y los sitios estáticos. Contaban con la funcionalidad y elementos de usuario interactivos del software, pero se entregaban mediante una URL de navegador web. </w:t>
      </w:r>
    </w:p>
    <w:p w14:paraId="7514A542" w14:textId="007E3C29" w:rsidR="006007DB" w:rsidRPr="006007DB" w:rsidRDefault="006007DB">
      <w:pPr>
        <w:pStyle w:val="NormalWeb"/>
        <w:spacing w:before="225" w:beforeAutospacing="0" w:after="0" w:afterAutospacing="0" w:line="480" w:lineRule="auto"/>
        <w:jc w:val="both"/>
        <w:rPr>
          <w:color w:val="333333"/>
        </w:rPr>
        <w:pPrChange w:id="438" w:author="CAROLINA ESPANA  CHAVARRIA" w:date="2024-06-13T09:39:00Z" w16du:dateUtc="2024-06-13T15:39:00Z">
          <w:pPr>
            <w:pStyle w:val="NormalWeb"/>
            <w:spacing w:before="225" w:beforeAutospacing="0" w:after="0" w:afterAutospacing="0" w:line="480" w:lineRule="auto"/>
          </w:pPr>
        </w:pPrChange>
      </w:pPr>
      <w:r w:rsidRPr="00171EFF">
        <w:rPr>
          <w:color w:val="333333"/>
        </w:rPr>
        <w:t xml:space="preserve">Sin embargo, la tecnología ha evolucionado de manera significativa desde entonces. La mayoría de </w:t>
      </w:r>
      <w:r w:rsidR="005509B7" w:rsidRPr="00171EFF">
        <w:rPr>
          <w:color w:val="333333"/>
        </w:rPr>
        <w:t>los sitios</w:t>
      </w:r>
      <w:r w:rsidRPr="00171EFF">
        <w:rPr>
          <w:color w:val="333333"/>
        </w:rPr>
        <w:t xml:space="preserve"> web modernos son aplicaciones web compleja</w:t>
      </w:r>
      <w:ins w:id="439" w:author="CAROLINA ESPANA  CHAVARRIA" w:date="2024-06-13T09:52:00Z" w16du:dateUtc="2024-06-13T15:52:00Z">
        <w:r w:rsidR="00437C11">
          <w:rPr>
            <w:color w:val="333333"/>
          </w:rPr>
          <w:t xml:space="preserve"> </w:t>
        </w:r>
      </w:ins>
      <w:r w:rsidRPr="00171EFF">
        <w:rPr>
          <w:color w:val="333333"/>
        </w:rPr>
        <w:t>s en cuanto a su diseño.</w:t>
      </w:r>
    </w:p>
    <w:p w14:paraId="1598266F" w14:textId="77777777" w:rsidR="006007DB" w:rsidRDefault="00D16235">
      <w:pPr>
        <w:jc w:val="both"/>
        <w:rPr>
          <w:rFonts w:cs="Times New Roman"/>
          <w:szCs w:val="24"/>
        </w:rPr>
        <w:pPrChange w:id="440" w:author="CAROLINA ESPANA  CHAVARRIA" w:date="2024-06-13T09:39:00Z" w16du:dateUtc="2024-06-13T15:39:00Z">
          <w:pPr/>
        </w:pPrChange>
      </w:pPr>
      <w:r>
        <w:fldChar w:fldCharType="begin"/>
      </w:r>
      <w:r>
        <w:instrText>HYPERLINK "https://aws.amazon.com/es/what-is/web-application/"</w:instrText>
      </w:r>
      <w:r>
        <w:fldChar w:fldCharType="separate"/>
      </w:r>
      <w:r w:rsidR="006007DB" w:rsidRPr="00171EFF">
        <w:rPr>
          <w:rStyle w:val="Hyperlink"/>
          <w:rFonts w:cs="Times New Roman"/>
          <w:szCs w:val="24"/>
        </w:rPr>
        <w:t>https://aws.amazon.com/es/what-is/web-application/</w:t>
      </w:r>
      <w:r>
        <w:rPr>
          <w:rStyle w:val="Hyperlink"/>
          <w:rFonts w:cs="Times New Roman"/>
          <w:szCs w:val="24"/>
        </w:rPr>
        <w:fldChar w:fldCharType="end"/>
      </w:r>
    </w:p>
    <w:p w14:paraId="295BD08F" w14:textId="7399563E" w:rsidR="006007DB" w:rsidRPr="00171EFF" w:rsidRDefault="006007DB">
      <w:pPr>
        <w:spacing w:line="480" w:lineRule="auto"/>
        <w:jc w:val="both"/>
        <w:rPr>
          <w:rFonts w:cs="Times New Roman"/>
          <w:color w:val="222222"/>
          <w:szCs w:val="24"/>
          <w:shd w:val="clear" w:color="auto" w:fill="FFFFFF"/>
        </w:rPr>
        <w:pPrChange w:id="441" w:author="CAROLINA ESPANA  CHAVARRIA" w:date="2024-06-13T09:39:00Z" w16du:dateUtc="2024-06-13T15:39:00Z">
          <w:pPr>
            <w:spacing w:line="480" w:lineRule="auto"/>
          </w:pPr>
        </w:pPrChange>
      </w:pPr>
      <w:r w:rsidRPr="00171EFF">
        <w:rPr>
          <w:rFonts w:cs="Times New Roman"/>
          <w:color w:val="222222"/>
          <w:szCs w:val="24"/>
          <w:shd w:val="clear" w:color="auto" w:fill="FFFFFF"/>
        </w:rPr>
        <w:br/>
        <w:t>HTML</w:t>
      </w:r>
    </w:p>
    <w:p w14:paraId="425CCE46" w14:textId="77777777" w:rsidR="006007DB" w:rsidRPr="00171EFF" w:rsidRDefault="006007DB">
      <w:pPr>
        <w:spacing w:line="480" w:lineRule="auto"/>
        <w:jc w:val="both"/>
        <w:rPr>
          <w:rFonts w:cs="Times New Roman"/>
          <w:color w:val="222222"/>
          <w:szCs w:val="24"/>
          <w:shd w:val="clear" w:color="auto" w:fill="FFFFFF"/>
        </w:rPr>
        <w:pPrChange w:id="442" w:author="CAROLINA ESPANA  CHAVARRIA" w:date="2024-06-13T09:39:00Z" w16du:dateUtc="2024-06-13T15:39:00Z">
          <w:pPr>
            <w:spacing w:line="480" w:lineRule="auto"/>
          </w:pPr>
        </w:pPrChange>
      </w:pPr>
      <w:r w:rsidRPr="00171EFF">
        <w:rPr>
          <w:rFonts w:cs="Times New Roman"/>
          <w:color w:val="222222"/>
          <w:szCs w:val="24"/>
          <w:shd w:val="clear" w:color="auto" w:fill="FFFFFF"/>
        </w:rPr>
        <w:t>HTML es el acrónimo de Hypertext Markup Language, que es el lenguaje estándar para desplegar documentos en un navegador web. Los navegadores web reciben documentos</w:t>
      </w:r>
    </w:p>
    <w:p w14:paraId="7D62227A" w14:textId="77777777" w:rsidR="006007DB" w:rsidRPr="00171EFF" w:rsidRDefault="006007DB">
      <w:pPr>
        <w:spacing w:line="480" w:lineRule="auto"/>
        <w:jc w:val="both"/>
        <w:rPr>
          <w:rFonts w:cs="Times New Roman"/>
          <w:color w:val="222222"/>
          <w:szCs w:val="24"/>
          <w:shd w:val="clear" w:color="auto" w:fill="FFFFFF"/>
        </w:rPr>
        <w:pPrChange w:id="443" w:author="CAROLINA ESPANA  CHAVARRIA" w:date="2024-06-13T09:39:00Z" w16du:dateUtc="2024-06-13T15:39:00Z">
          <w:pPr>
            <w:spacing w:line="480" w:lineRule="auto"/>
          </w:pPr>
        </w:pPrChange>
      </w:pPr>
      <w:r w:rsidRPr="00171EFF">
        <w:rPr>
          <w:rFonts w:cs="Times New Roman"/>
          <w:color w:val="222222"/>
          <w:szCs w:val="24"/>
          <w:shd w:val="clear" w:color="auto" w:fill="FFFFFF"/>
        </w:rPr>
        <w:t>HTML de un servidor web o del almacenamiento local. Los documentos almacenados por un servidor web pueden ser accedidos mediante un dominio, es decir, estos documentos conforman un sitio web en producción. Los documentos locales pueden ser accedidos mediante un servidor de aplicaciones local con dominio estándar localhost, es decir, estos documentos conforman un sitio web en desarrollo.</w:t>
      </w:r>
    </w:p>
    <w:p w14:paraId="5B3578F1" w14:textId="7F1A9C37" w:rsidR="006007DB" w:rsidRPr="00171EFF" w:rsidRDefault="006007DB">
      <w:pPr>
        <w:spacing w:line="480" w:lineRule="auto"/>
        <w:jc w:val="both"/>
        <w:rPr>
          <w:rFonts w:cs="Times New Roman"/>
          <w:color w:val="222222"/>
          <w:szCs w:val="24"/>
          <w:shd w:val="clear" w:color="auto" w:fill="FFFFFF"/>
        </w:rPr>
        <w:pPrChange w:id="444" w:author="CAROLINA ESPANA  CHAVARRIA" w:date="2024-06-13T09:39:00Z" w16du:dateUtc="2024-06-13T15:39:00Z">
          <w:pPr>
            <w:spacing w:line="480" w:lineRule="auto"/>
          </w:pPr>
        </w:pPrChange>
      </w:pPr>
      <w:r w:rsidRPr="00171EFF">
        <w:rPr>
          <w:rFonts w:cs="Times New Roman"/>
          <w:color w:val="222222"/>
          <w:szCs w:val="24"/>
          <w:shd w:val="clear" w:color="auto" w:fill="FFFFFF"/>
        </w:rPr>
        <w:lastRenderedPageBreak/>
        <w:t xml:space="preserve">HTML describe la estructura de una página web. Los elementos HTML son los componentes básicos de las páginas HTML. En la página web, se puede </w:t>
      </w:r>
      <w:r w:rsidR="007A66FE" w:rsidRPr="00171EFF">
        <w:rPr>
          <w:rFonts w:cs="Times New Roman"/>
          <w:color w:val="222222"/>
          <w:szCs w:val="24"/>
          <w:shd w:val="clear" w:color="auto" w:fill="FFFFFF"/>
        </w:rPr>
        <w:t>incrustar</w:t>
      </w:r>
      <w:r w:rsidRPr="00171EFF">
        <w:rPr>
          <w:rFonts w:cs="Times New Roman"/>
          <w:color w:val="222222"/>
          <w:szCs w:val="24"/>
          <w:shd w:val="clear" w:color="auto" w:fill="FFFFFF"/>
        </w:rPr>
        <w:t xml:space="preserve"> diferentes componentes HTML, tales como imágenes y formularios. Además, HTML proporciona un medio para crear documentos estructurados para texto como encabezados, párrafos, lis-tas, enlaces, citas etc. Los elementos HTML están descritos por etiquetas que se encierran por los símbolos: &lt; y &gt;. Algunas etiquetas incrustan información y requieren el símbolo / antes del símbolo &gt; (por ejemplo &lt;img /&gt;) mientras que otras encierran el contenido entre</w:t>
      </w:r>
      <w:r w:rsidR="007A66FE">
        <w:rPr>
          <w:rFonts w:cs="Times New Roman"/>
          <w:color w:val="222222"/>
          <w:szCs w:val="24"/>
          <w:shd w:val="clear" w:color="auto" w:fill="FFFFFF"/>
        </w:rPr>
        <w:t xml:space="preserve"> </w:t>
      </w:r>
      <w:r w:rsidRPr="00171EFF">
        <w:rPr>
          <w:rFonts w:cs="Times New Roman"/>
          <w:color w:val="222222"/>
          <w:szCs w:val="24"/>
          <w:shd w:val="clear" w:color="auto" w:fill="FFFFFF"/>
        </w:rPr>
        <w:t>dos etiquetas (por ejemplo &lt;p&gt;&lt;/p&gt;) [12).</w:t>
      </w:r>
    </w:p>
    <w:p w14:paraId="2D6DA87E" w14:textId="77777777" w:rsidR="006007DB" w:rsidRPr="00171EFF" w:rsidRDefault="006007DB">
      <w:pPr>
        <w:spacing w:line="480" w:lineRule="auto"/>
        <w:jc w:val="both"/>
        <w:rPr>
          <w:rFonts w:cs="Times New Roman"/>
          <w:color w:val="222222"/>
          <w:szCs w:val="24"/>
          <w:shd w:val="clear" w:color="auto" w:fill="FFFFFF"/>
        </w:rPr>
        <w:pPrChange w:id="445" w:author="CAROLINA ESPANA  CHAVARRIA" w:date="2024-06-13T09:39:00Z" w16du:dateUtc="2024-06-13T15:39:00Z">
          <w:pPr>
            <w:spacing w:line="480" w:lineRule="auto"/>
          </w:pPr>
        </w:pPrChange>
      </w:pPr>
      <w:r w:rsidRPr="00171EFF">
        <w:rPr>
          <w:rFonts w:cs="Times New Roman"/>
          <w:color w:val="222222"/>
          <w:szCs w:val="24"/>
          <w:shd w:val="clear" w:color="auto" w:fill="FFFFFF"/>
        </w:rPr>
        <w:t>HTML puede incrustar programas escritos en un lenguaje de secuencias de comandos como JavaScript, lo que afecta el comportamiento y el contenido de las páginas web.</w:t>
      </w:r>
    </w:p>
    <w:p w14:paraId="62E5B5AD" w14:textId="77777777" w:rsidR="006007DB" w:rsidRPr="00171EFF" w:rsidRDefault="006007DB">
      <w:pPr>
        <w:spacing w:line="480" w:lineRule="auto"/>
        <w:jc w:val="both"/>
        <w:rPr>
          <w:rFonts w:cs="Times New Roman"/>
          <w:color w:val="222222"/>
          <w:szCs w:val="24"/>
          <w:shd w:val="clear" w:color="auto" w:fill="FFFFFF"/>
        </w:rPr>
        <w:pPrChange w:id="446" w:author="CAROLINA ESPANA  CHAVARRIA" w:date="2024-06-13T09:39:00Z" w16du:dateUtc="2024-06-13T15:39:00Z">
          <w:pPr>
            <w:spacing w:line="480" w:lineRule="auto"/>
          </w:pPr>
        </w:pPrChange>
      </w:pPr>
      <w:r w:rsidRPr="00171EFF">
        <w:rPr>
          <w:rFonts w:cs="Times New Roman"/>
          <w:color w:val="222222"/>
          <w:szCs w:val="24"/>
          <w:shd w:val="clear" w:color="auto" w:fill="FFFFFF"/>
        </w:rPr>
        <w:t>La inclusión de CSS define el aspecto y el diseño del contenido. El World Wide Web Consortium' (W3C) fue la organización que inicialmente mantuvo HTML y mantiene</w:t>
      </w:r>
    </w:p>
    <w:p w14:paraId="217787C4" w14:textId="77777777" w:rsidR="006007DB" w:rsidRPr="00171EFF" w:rsidRDefault="006007DB">
      <w:pPr>
        <w:spacing w:line="480" w:lineRule="auto"/>
        <w:jc w:val="both"/>
        <w:rPr>
          <w:rFonts w:cs="Times New Roman"/>
          <w:color w:val="222222"/>
          <w:szCs w:val="24"/>
          <w:shd w:val="clear" w:color="auto" w:fill="FFFFFF"/>
        </w:rPr>
        <w:pPrChange w:id="447" w:author="CAROLINA ESPANA  CHAVARRIA" w:date="2024-06-13T09:39:00Z" w16du:dateUtc="2024-06-13T15:39:00Z">
          <w:pPr>
            <w:spacing w:line="480" w:lineRule="auto"/>
          </w:pPr>
        </w:pPrChange>
      </w:pPr>
      <w:r w:rsidRPr="00171EFF">
        <w:rPr>
          <w:rFonts w:cs="Times New Roman"/>
          <w:color w:val="222222"/>
          <w:szCs w:val="24"/>
          <w:shd w:val="clear" w:color="auto" w:fill="FFFFFF"/>
        </w:rPr>
        <w:t>actualmente de los estándares CSS desde 1997.</w:t>
      </w:r>
      <w:r w:rsidRPr="00171EFF">
        <w:rPr>
          <w:rFonts w:cs="Times New Roman"/>
          <w:color w:val="222222"/>
          <w:szCs w:val="24"/>
          <w:shd w:val="clear" w:color="auto" w:fill="FFFFFF"/>
        </w:rPr>
        <w:br/>
        <w:t>HTML ha evolucionado con varias versiones actualizadas. Cada versión ha permitido crear páginas web de una manera mucho más fácil, estética y eficiente. HTML 1.0 se lanzó en 1993 con la intención de compartir información que pueda ser legible y accesible a través de navegadores web. HTML 2.0 fue publicado en 1995 y contiene todas las características de HTML 1.0 junto con algunas características adicionales que permaneció como el lenguaje de marcado estándar para diseñar y crear sitios web hasta enero de 1997.</w:t>
      </w:r>
    </w:p>
    <w:p w14:paraId="01A01C7C" w14:textId="77777777" w:rsidR="006007DB" w:rsidRPr="00171EFF" w:rsidRDefault="006007DB">
      <w:pPr>
        <w:spacing w:line="480" w:lineRule="auto"/>
        <w:jc w:val="both"/>
        <w:rPr>
          <w:rFonts w:cs="Times New Roman"/>
          <w:color w:val="222222"/>
          <w:szCs w:val="24"/>
          <w:shd w:val="clear" w:color="auto" w:fill="FFFFFF"/>
        </w:rPr>
        <w:pPrChange w:id="448" w:author="CAROLINA ESPANA  CHAVARRIA" w:date="2024-06-13T09:39:00Z" w16du:dateUtc="2024-06-13T15:39:00Z">
          <w:pPr>
            <w:spacing w:line="480" w:lineRule="auto"/>
          </w:pPr>
        </w:pPrChange>
      </w:pPr>
      <w:r w:rsidRPr="00171EFF">
        <w:rPr>
          <w:rFonts w:cs="Times New Roman"/>
          <w:color w:val="222222"/>
          <w:szCs w:val="24"/>
          <w:shd w:val="clear" w:color="auto" w:fill="FFFFFF"/>
        </w:rPr>
        <w:t xml:space="preserve">HTML 3.0 incluyó nuevas características mejoradas de HTML brindando características más potentes para el diseño de páginas web. Sin embargo, estas nuevas características ralentizaron el navegador al aplicar mejoras adicionales. HTML 4.01 es ampliamente </w:t>
      </w:r>
      <w:r w:rsidRPr="00171EFF">
        <w:rPr>
          <w:rFonts w:cs="Times New Roman"/>
          <w:color w:val="222222"/>
          <w:szCs w:val="24"/>
          <w:shd w:val="clear" w:color="auto" w:fill="FFFFFF"/>
        </w:rPr>
        <w:lastRenderedPageBreak/>
        <w:t>utilizado y era una versión exitosa de HTML antes de HTML 5.0, el cual actualmente se usa en todo el mundo. Se puede decir que HTML 5 es una versión extendida de HTML 4.01 que se publicó en el año 2012.</w:t>
      </w:r>
    </w:p>
    <w:p w14:paraId="76716FF3" w14:textId="2455550F" w:rsidR="006007DB" w:rsidRPr="00437C11" w:rsidRDefault="006007DB">
      <w:pPr>
        <w:spacing w:line="480" w:lineRule="auto"/>
        <w:jc w:val="both"/>
        <w:rPr>
          <w:rFonts w:cs="Times New Roman"/>
          <w:color w:val="222222"/>
          <w:szCs w:val="24"/>
          <w:u w:val="single"/>
          <w:shd w:val="clear" w:color="auto" w:fill="FFFFFF"/>
          <w:rPrChange w:id="449" w:author="CAROLINA ESPANA  CHAVARRIA" w:date="2024-06-13T09:53:00Z" w16du:dateUtc="2024-06-13T15:53:00Z">
            <w:rPr>
              <w:rFonts w:cs="Times New Roman"/>
              <w:color w:val="222222"/>
              <w:szCs w:val="24"/>
              <w:shd w:val="clear" w:color="auto" w:fill="FFFFFF"/>
            </w:rPr>
          </w:rPrChange>
        </w:rPr>
        <w:pPrChange w:id="450" w:author="CAROLINA ESPANA  CHAVARRIA" w:date="2024-06-13T09:39:00Z" w16du:dateUtc="2024-06-13T15:39:00Z">
          <w:pPr>
            <w:spacing w:line="480" w:lineRule="auto"/>
          </w:pPr>
        </w:pPrChange>
      </w:pPr>
      <w:r w:rsidRPr="00437C11">
        <w:rPr>
          <w:rFonts w:cs="Times New Roman"/>
          <w:color w:val="222222"/>
          <w:szCs w:val="24"/>
          <w:u w:val="single"/>
          <w:shd w:val="clear" w:color="auto" w:fill="FFFFFF"/>
          <w:rPrChange w:id="451" w:author="CAROLINA ESPANA  CHAVARRIA" w:date="2024-06-13T09:53:00Z" w16du:dateUtc="2024-06-13T15:53:00Z">
            <w:rPr>
              <w:rFonts w:cs="Times New Roman"/>
              <w:color w:val="222222"/>
              <w:szCs w:val="24"/>
              <w:shd w:val="clear" w:color="auto" w:fill="FFFFFF"/>
            </w:rPr>
          </w:rPrChange>
        </w:rPr>
        <w:t>CSS</w:t>
      </w:r>
    </w:p>
    <w:p w14:paraId="5F22C85E" w14:textId="60FD7608" w:rsidR="006007DB" w:rsidRPr="00171EFF" w:rsidRDefault="006007DB">
      <w:pPr>
        <w:spacing w:line="480" w:lineRule="auto"/>
        <w:jc w:val="both"/>
        <w:rPr>
          <w:rFonts w:cs="Times New Roman"/>
          <w:color w:val="222222"/>
          <w:szCs w:val="24"/>
          <w:shd w:val="clear" w:color="auto" w:fill="FFFFFF"/>
        </w:rPr>
        <w:pPrChange w:id="452" w:author="CAROLINA ESPANA  CHAVARRIA" w:date="2024-06-13T09:39:00Z" w16du:dateUtc="2024-06-13T15:39:00Z">
          <w:pPr>
            <w:spacing w:line="480" w:lineRule="auto"/>
          </w:pPr>
        </w:pPrChange>
      </w:pPr>
      <w:r w:rsidRPr="00171EFF">
        <w:rPr>
          <w:rFonts w:cs="Times New Roman"/>
          <w:color w:val="222222"/>
          <w:szCs w:val="24"/>
          <w:shd w:val="clear" w:color="auto" w:fill="FFFFFF"/>
        </w:rPr>
        <w:t>Cascading Style Sheets (CSS) es un lenguaje de hojas de estilo utilizado para describir la presentación de un documento escrito en HTML. CSS está diseñado para permitir la separación del contenido, colores y fuentes en una página web. Esta separación puede mejorar la accesibilidad al contenido, proporcionar más flexibilidad y control en la especificación de las características de presentación. Además, permitir que múltiples páginas web compartan el formato al especificar el CSS relevante en un archivo con extensión css y reducir la complejidad y la repetición en el contenido estructural CSS. La W3C</w:t>
      </w:r>
      <w:r w:rsidR="007A66FE">
        <w:rPr>
          <w:rFonts w:cs="Times New Roman"/>
          <w:color w:val="222222"/>
          <w:szCs w:val="24"/>
          <w:shd w:val="clear" w:color="auto" w:fill="FFFFFF"/>
        </w:rPr>
        <w:t xml:space="preserve"> </w:t>
      </w:r>
      <w:r w:rsidRPr="00171EFF">
        <w:rPr>
          <w:rFonts w:cs="Times New Roman"/>
          <w:color w:val="222222"/>
          <w:szCs w:val="24"/>
          <w:shd w:val="clear" w:color="auto" w:fill="FFFFFF"/>
        </w:rPr>
        <w:t>mantiene y proporciona las especificaciones de CSS.</w:t>
      </w:r>
    </w:p>
    <w:p w14:paraId="546DA1E1" w14:textId="62BDA49E" w:rsidR="006007DB" w:rsidRPr="00437C11" w:rsidRDefault="006007DB">
      <w:pPr>
        <w:spacing w:line="480" w:lineRule="auto"/>
        <w:jc w:val="both"/>
        <w:rPr>
          <w:rFonts w:cs="Times New Roman"/>
          <w:color w:val="222222"/>
          <w:szCs w:val="24"/>
          <w:u w:val="single"/>
          <w:shd w:val="clear" w:color="auto" w:fill="FFFFFF"/>
          <w:rPrChange w:id="453" w:author="CAROLINA ESPANA  CHAVARRIA" w:date="2024-06-13T09:53:00Z" w16du:dateUtc="2024-06-13T15:53:00Z">
            <w:rPr>
              <w:rFonts w:cs="Times New Roman"/>
              <w:color w:val="222222"/>
              <w:szCs w:val="24"/>
              <w:shd w:val="clear" w:color="auto" w:fill="FFFFFF"/>
            </w:rPr>
          </w:rPrChange>
        </w:rPr>
        <w:pPrChange w:id="454" w:author="CAROLINA ESPANA  CHAVARRIA" w:date="2024-06-13T09:39:00Z" w16du:dateUtc="2024-06-13T15:39:00Z">
          <w:pPr>
            <w:spacing w:line="480" w:lineRule="auto"/>
          </w:pPr>
        </w:pPrChange>
      </w:pPr>
      <w:r w:rsidRPr="00437C11">
        <w:rPr>
          <w:rFonts w:cs="Times New Roman"/>
          <w:color w:val="222222"/>
          <w:szCs w:val="24"/>
          <w:u w:val="single"/>
          <w:shd w:val="clear" w:color="auto" w:fill="FFFFFF"/>
          <w:rPrChange w:id="455" w:author="CAROLINA ESPANA  CHAVARRIA" w:date="2024-06-13T09:53:00Z" w16du:dateUtc="2024-06-13T15:53:00Z">
            <w:rPr>
              <w:rFonts w:cs="Times New Roman"/>
              <w:color w:val="222222"/>
              <w:szCs w:val="24"/>
              <w:shd w:val="clear" w:color="auto" w:fill="FFFFFF"/>
            </w:rPr>
          </w:rPrChange>
        </w:rPr>
        <w:t>JavaScript</w:t>
      </w:r>
    </w:p>
    <w:p w14:paraId="0CE80584" w14:textId="69A28256" w:rsidR="006007DB" w:rsidRPr="00171EFF" w:rsidRDefault="006007DB">
      <w:pPr>
        <w:spacing w:line="480" w:lineRule="auto"/>
        <w:jc w:val="both"/>
        <w:rPr>
          <w:rFonts w:cs="Times New Roman"/>
          <w:color w:val="222222"/>
          <w:szCs w:val="24"/>
          <w:shd w:val="clear" w:color="auto" w:fill="FFFFFF"/>
        </w:rPr>
        <w:pPrChange w:id="456" w:author="CAROLINA ESPANA  CHAVARRIA" w:date="2024-06-13T09:39:00Z" w16du:dateUtc="2024-06-13T15:39:00Z">
          <w:pPr>
            <w:spacing w:line="480" w:lineRule="auto"/>
          </w:pPr>
        </w:pPrChange>
      </w:pPr>
      <w:r w:rsidRPr="00171EFF">
        <w:rPr>
          <w:rFonts w:cs="Times New Roman"/>
          <w:color w:val="222222"/>
          <w:szCs w:val="24"/>
          <w:shd w:val="clear" w:color="auto" w:fill="FFFFFF"/>
        </w:rPr>
        <w:t>JavaScript es un lenguaje de secuencias de comandos interpretado</w:t>
      </w:r>
      <w:r w:rsidR="007A66FE">
        <w:rPr>
          <w:rFonts w:cs="Times New Roman"/>
          <w:color w:val="222222"/>
          <w:szCs w:val="24"/>
          <w:shd w:val="clear" w:color="auto" w:fill="FFFFFF"/>
        </w:rPr>
        <w:t xml:space="preserve"> </w:t>
      </w:r>
      <w:r w:rsidR="007A66FE" w:rsidRPr="00171EFF">
        <w:rPr>
          <w:rFonts w:cs="Times New Roman"/>
          <w:color w:val="222222"/>
          <w:szCs w:val="24"/>
          <w:shd w:val="clear" w:color="auto" w:fill="FFFFFF"/>
        </w:rPr>
        <w:t>Junto con HTML y CSS, JavaScript es una de las tecnologías principales de la World Wide Web Foundation</w:t>
      </w:r>
      <w:r w:rsidR="007A66FE">
        <w:rPr>
          <w:rFonts w:cs="Times New Roman"/>
          <w:color w:val="222222"/>
          <w:szCs w:val="24"/>
          <w:shd w:val="clear" w:color="auto" w:fill="FFFFFF"/>
        </w:rPr>
        <w:t>.</w:t>
      </w:r>
    </w:p>
    <w:p w14:paraId="3C284516" w14:textId="77777777" w:rsidR="006007DB" w:rsidRPr="00171EFF" w:rsidRDefault="006007DB">
      <w:pPr>
        <w:spacing w:line="480" w:lineRule="auto"/>
        <w:jc w:val="both"/>
        <w:rPr>
          <w:rFonts w:cs="Times New Roman"/>
          <w:color w:val="222222"/>
          <w:szCs w:val="24"/>
          <w:shd w:val="clear" w:color="auto" w:fill="FFFFFF"/>
        </w:rPr>
        <w:pPrChange w:id="457" w:author="CAROLINA ESPANA  CHAVARRIA" w:date="2024-06-13T09:39:00Z" w16du:dateUtc="2024-06-13T15:39:00Z">
          <w:pPr>
            <w:spacing w:line="480" w:lineRule="auto"/>
          </w:pPr>
        </w:pPrChange>
      </w:pPr>
      <w:r w:rsidRPr="00171EFF">
        <w:rPr>
          <w:rFonts w:cs="Times New Roman"/>
          <w:color w:val="222222"/>
          <w:szCs w:val="24"/>
          <w:shd w:val="clear" w:color="auto" w:fill="FFFFFF"/>
        </w:rPr>
        <w:t>JavaScript habilita páginas web interactivas y es una parte esencial de las aplicaciones web.</w:t>
      </w:r>
    </w:p>
    <w:p w14:paraId="6FEF364E" w14:textId="5D1C49AA" w:rsidR="006007DB" w:rsidRPr="00171EFF" w:rsidRDefault="006007DB">
      <w:pPr>
        <w:spacing w:line="480" w:lineRule="auto"/>
        <w:jc w:val="both"/>
        <w:rPr>
          <w:rFonts w:cs="Times New Roman"/>
          <w:color w:val="222222"/>
          <w:szCs w:val="24"/>
          <w:shd w:val="clear" w:color="auto" w:fill="FFFFFF"/>
        </w:rPr>
        <w:pPrChange w:id="458" w:author="CAROLINA ESPANA  CHAVARRIA" w:date="2024-06-13T09:39:00Z" w16du:dateUtc="2024-06-13T15:39:00Z">
          <w:pPr>
            <w:spacing w:line="480" w:lineRule="auto"/>
          </w:pPr>
        </w:pPrChange>
      </w:pPr>
      <w:r w:rsidRPr="00171EFF">
        <w:rPr>
          <w:rFonts w:cs="Times New Roman"/>
          <w:color w:val="222222"/>
          <w:szCs w:val="24"/>
          <w:shd w:val="clear" w:color="auto" w:fill="FFFFFF"/>
        </w:rPr>
        <w:t>Los navegadores web tienen un motor de JavaScript dedicado para ejecutarlo. JavaScript admite estilos de programación impulsados por eventos, funcionales e imperativos. Tiene API para trabajar con texto, matrices, fechas, expresiones regulares y DOM.</w:t>
      </w:r>
    </w:p>
    <w:p w14:paraId="47033BF5" w14:textId="77777777" w:rsidR="006007DB" w:rsidRPr="00171EFF" w:rsidRDefault="006007DB">
      <w:pPr>
        <w:spacing w:line="480" w:lineRule="auto"/>
        <w:jc w:val="both"/>
        <w:rPr>
          <w:rFonts w:cs="Times New Roman"/>
          <w:color w:val="222222"/>
          <w:szCs w:val="24"/>
          <w:shd w:val="clear" w:color="auto" w:fill="FFFFFF"/>
        </w:rPr>
        <w:pPrChange w:id="459" w:author="CAROLINA ESPANA  CHAVARRIA" w:date="2024-06-13T09:39:00Z" w16du:dateUtc="2024-06-13T15:39:00Z">
          <w:pPr>
            <w:spacing w:line="480" w:lineRule="auto"/>
          </w:pPr>
        </w:pPrChange>
      </w:pPr>
      <w:r w:rsidRPr="00171EFF">
        <w:rPr>
          <w:rFonts w:cs="Times New Roman"/>
          <w:color w:val="222222"/>
          <w:szCs w:val="24"/>
          <w:shd w:val="clear" w:color="auto" w:fill="FFFFFF"/>
        </w:rPr>
        <w:t xml:space="preserve">Inicialmente solo se implementó en el lado del cliente en los navegadores web, sin em-bargo, los motores de JavaScript ahora están integrados en muchos otros tipos de software incluido el lado del servidor en servidores web, y/o bases de datos. JavaScript surgió </w:t>
      </w:r>
      <w:r w:rsidRPr="00171EFF">
        <w:rPr>
          <w:rFonts w:cs="Times New Roman"/>
          <w:color w:val="222222"/>
          <w:szCs w:val="24"/>
          <w:shd w:val="clear" w:color="auto" w:fill="FFFFFF"/>
        </w:rPr>
        <w:lastRenderedPageBreak/>
        <w:t>gracias a la influencia de lenguajes de programación como Self y Scheme. Además, el formato de texto JSON, el cual es utilizado para almacenar estructuras de datos en archivos o transmitirlos a través de redes, se basa en JavaScript.</w:t>
      </w:r>
    </w:p>
    <w:p w14:paraId="621FF5F3" w14:textId="36E0211C" w:rsidR="006007DB" w:rsidRPr="00437C11" w:rsidRDefault="006007DB">
      <w:pPr>
        <w:spacing w:line="480" w:lineRule="auto"/>
        <w:jc w:val="both"/>
        <w:rPr>
          <w:rFonts w:cs="Times New Roman"/>
          <w:color w:val="222222"/>
          <w:szCs w:val="24"/>
          <w:u w:val="single"/>
          <w:shd w:val="clear" w:color="auto" w:fill="FFFFFF"/>
          <w:rPrChange w:id="460" w:author="CAROLINA ESPANA  CHAVARRIA" w:date="2024-06-13T09:53:00Z" w16du:dateUtc="2024-06-13T15:53:00Z">
            <w:rPr>
              <w:rFonts w:cs="Times New Roman"/>
              <w:color w:val="222222"/>
              <w:szCs w:val="24"/>
              <w:shd w:val="clear" w:color="auto" w:fill="FFFFFF"/>
            </w:rPr>
          </w:rPrChange>
        </w:rPr>
        <w:pPrChange w:id="461" w:author="CAROLINA ESPANA  CHAVARRIA" w:date="2024-06-13T09:39:00Z" w16du:dateUtc="2024-06-13T15:39:00Z">
          <w:pPr>
            <w:spacing w:line="480" w:lineRule="auto"/>
          </w:pPr>
        </w:pPrChange>
      </w:pPr>
      <w:r w:rsidRPr="00437C11">
        <w:rPr>
          <w:rFonts w:cs="Times New Roman"/>
          <w:color w:val="222222"/>
          <w:szCs w:val="24"/>
          <w:u w:val="single"/>
          <w:shd w:val="clear" w:color="auto" w:fill="FFFFFF"/>
          <w:rPrChange w:id="462" w:author="CAROLINA ESPANA  CHAVARRIA" w:date="2024-06-13T09:53:00Z" w16du:dateUtc="2024-06-13T15:53:00Z">
            <w:rPr>
              <w:rFonts w:cs="Times New Roman"/>
              <w:color w:val="222222"/>
              <w:szCs w:val="24"/>
              <w:shd w:val="clear" w:color="auto" w:fill="FFFFFF"/>
            </w:rPr>
          </w:rPrChange>
        </w:rPr>
        <w:t>PHP</w:t>
      </w:r>
    </w:p>
    <w:p w14:paraId="7F2B6435" w14:textId="77777777" w:rsidR="006007DB" w:rsidRPr="00171EFF" w:rsidRDefault="006007DB">
      <w:pPr>
        <w:spacing w:line="480" w:lineRule="auto"/>
        <w:jc w:val="both"/>
        <w:rPr>
          <w:rFonts w:cs="Times New Roman"/>
          <w:color w:val="222222"/>
          <w:szCs w:val="24"/>
          <w:shd w:val="clear" w:color="auto" w:fill="FFFFFF"/>
        </w:rPr>
        <w:pPrChange w:id="463" w:author="CAROLINA ESPANA  CHAVARRIA" w:date="2024-06-13T09:39:00Z" w16du:dateUtc="2024-06-13T15:39:00Z">
          <w:pPr>
            <w:spacing w:line="480" w:lineRule="auto"/>
          </w:pPr>
        </w:pPrChange>
      </w:pPr>
      <w:r w:rsidRPr="00171EFF">
        <w:rPr>
          <w:rFonts w:cs="Times New Roman"/>
          <w:color w:val="222222"/>
          <w:szCs w:val="24"/>
          <w:shd w:val="clear" w:color="auto" w:fill="FFFFFF"/>
        </w:rPr>
        <w:t>PHP3 es un lenguaje de programación que permite incorporar HTML, el cual se usa principalmente para aplicaciones web dinámicas. De esta manera, PAP puede intercalarse con HTML, lo que simplifica la construcción de páginas web. PHP es un lenguaje que se interpreta en un explorador mediante Apache, el cual actúa como servidor de aplicaciones.</w:t>
      </w:r>
    </w:p>
    <w:p w14:paraId="3EB04BE7" w14:textId="0E843B05" w:rsidR="006007DB" w:rsidRPr="00171EFF" w:rsidRDefault="006007DB">
      <w:pPr>
        <w:spacing w:line="480" w:lineRule="auto"/>
        <w:jc w:val="both"/>
        <w:rPr>
          <w:rFonts w:cs="Times New Roman"/>
          <w:color w:val="222222"/>
          <w:szCs w:val="24"/>
          <w:shd w:val="clear" w:color="auto" w:fill="FFFFFF"/>
        </w:rPr>
        <w:pPrChange w:id="464" w:author="CAROLINA ESPANA  CHAVARRIA" w:date="2024-06-13T09:39:00Z" w16du:dateUtc="2024-06-13T15:39:00Z">
          <w:pPr>
            <w:spacing w:line="480" w:lineRule="auto"/>
          </w:pPr>
        </w:pPrChange>
      </w:pPr>
      <w:r w:rsidRPr="00171EFF">
        <w:rPr>
          <w:rFonts w:cs="Times New Roman"/>
          <w:color w:val="222222"/>
          <w:szCs w:val="24"/>
          <w:shd w:val="clear" w:color="auto" w:fill="FFFFFF"/>
        </w:rPr>
        <w:t>Entonces, PAP no es un lenguaje que se compila y genera archivos ejecutables independientes. La sintaxis de PHP es conocida debido a que toma la mayor parte de C, Java y Perl. PHP es un lenguaje de código abierto y se ejecuta en la mayoría de los sistemas operativos y con la mayoría de los servidores web.</w:t>
      </w:r>
    </w:p>
    <w:p w14:paraId="0C5CA022" w14:textId="77777777" w:rsidR="006007DB" w:rsidRPr="00171EFF" w:rsidRDefault="006007DB">
      <w:pPr>
        <w:spacing w:line="480" w:lineRule="auto"/>
        <w:jc w:val="both"/>
        <w:rPr>
          <w:rFonts w:cs="Times New Roman"/>
          <w:color w:val="222222"/>
          <w:szCs w:val="24"/>
          <w:shd w:val="clear" w:color="auto" w:fill="FFFFFF"/>
        </w:rPr>
        <w:pPrChange w:id="465" w:author="CAROLINA ESPANA  CHAVARRIA" w:date="2024-06-13T09:39:00Z" w16du:dateUtc="2024-06-13T15:39:00Z">
          <w:pPr>
            <w:spacing w:line="480" w:lineRule="auto"/>
          </w:pPr>
        </w:pPrChange>
      </w:pPr>
      <w:r w:rsidRPr="00171EFF">
        <w:rPr>
          <w:rFonts w:cs="Times New Roman"/>
          <w:color w:val="222222"/>
          <w:szCs w:val="24"/>
          <w:shd w:val="clear" w:color="auto" w:fill="FFFFFF"/>
        </w:rPr>
        <w:t>PHP fue escrito en el lenguaje de programación C por Rasmus Lerdorf en 1994 para ser usado en el monitoreo de su currículum en línea e información personal. Por esta razón, originalmente PHP era el acrónimo de "Personal Home Page". Lerdorf combinó PHP con su propio intérprete de formularios (generalmente conocido como PHP 2.0) el 8 de junio de 1995. Sin embargo, Zeev Suraski y Andi Gutmans reconstruyeron el núcleo de PHP liberando el resultado actualizado como PHP/FI 2.0 (Personal Home Page/Forms Inter-preter) en 1997. En ese momento, el acrónimo PHP se cambió formalmente a "Hyper Text Preprocessor".</w:t>
      </w:r>
    </w:p>
    <w:p w14:paraId="5877E934" w14:textId="77777777" w:rsidR="006007DB" w:rsidRPr="00171EFF" w:rsidRDefault="006007DB">
      <w:pPr>
        <w:spacing w:line="480" w:lineRule="auto"/>
        <w:jc w:val="both"/>
        <w:rPr>
          <w:rFonts w:cs="Times New Roman"/>
          <w:color w:val="222222"/>
          <w:szCs w:val="24"/>
          <w:shd w:val="clear" w:color="auto" w:fill="FFFFFF"/>
        </w:rPr>
        <w:pPrChange w:id="466" w:author="CAROLINA ESPANA  CHAVARRIA" w:date="2024-06-13T09:39:00Z" w16du:dateUtc="2024-06-13T15:39:00Z">
          <w:pPr>
            <w:spacing w:line="480" w:lineRule="auto"/>
          </w:pPr>
        </w:pPrChange>
      </w:pPr>
      <w:r w:rsidRPr="00171EFF">
        <w:rPr>
          <w:rFonts w:cs="Times New Roman"/>
          <w:color w:val="222222"/>
          <w:szCs w:val="24"/>
          <w:shd w:val="clear" w:color="auto" w:fill="FFFFFF"/>
        </w:rPr>
        <w:lastRenderedPageBreak/>
        <w:t>En 1998, se lanzó PHP 3.0 y esta se convirtió en la versión más utilizada. Una de las mayores fortalezas de PHP 3.0 fue su fuerte capacidad de extensibilidad. Además de proporcionar a los usuarios finales una interfaz madura para múltiples bases de datos.</w:t>
      </w:r>
    </w:p>
    <w:p w14:paraId="0B3A5A38" w14:textId="77777777" w:rsidR="006007DB" w:rsidRPr="00171EFF" w:rsidRDefault="006007DB">
      <w:pPr>
        <w:spacing w:line="480" w:lineRule="auto"/>
        <w:jc w:val="both"/>
        <w:rPr>
          <w:rFonts w:cs="Times New Roman"/>
          <w:color w:val="222222"/>
          <w:szCs w:val="24"/>
          <w:shd w:val="clear" w:color="auto" w:fill="FFFFFF"/>
        </w:rPr>
        <w:pPrChange w:id="467" w:author="CAROLINA ESPANA  CHAVARRIA" w:date="2024-06-13T09:39:00Z" w16du:dateUtc="2024-06-13T15:39:00Z">
          <w:pPr>
            <w:spacing w:line="480" w:lineRule="auto"/>
          </w:pPr>
        </w:pPrChange>
      </w:pPr>
      <w:r w:rsidRPr="00171EFF">
        <w:rPr>
          <w:rFonts w:cs="Times New Roman"/>
          <w:color w:val="222222"/>
          <w:szCs w:val="24"/>
          <w:shd w:val="clear" w:color="auto" w:fill="FFFFFF"/>
        </w:rPr>
        <w:t>protocolos y API, la facilidad de extender el lenguaje motivó a los desarrolladores para que desarrollaran y enviaran nuevos módulos. Otras características clave introducidas en PHP 3.0 incluyen soporte de programación orientada a objetos y una sintaxis de lenguaje mucho más potente y consistente. En junio de 1998, con muchos nuevos desarrolladores de todo el mundo uniéndose al esfuerzo, PHP 3.0 fue anunciado por el nuevo equipo de desarrollo de PHP como el sucesor oficial de PHP /FI 2.0.</w:t>
      </w:r>
    </w:p>
    <w:p w14:paraId="58A3C027" w14:textId="77777777" w:rsidR="006007DB" w:rsidRPr="00171EFF" w:rsidRDefault="006007DB">
      <w:pPr>
        <w:spacing w:line="480" w:lineRule="auto"/>
        <w:jc w:val="both"/>
        <w:rPr>
          <w:rFonts w:cs="Times New Roman"/>
          <w:color w:val="222222"/>
          <w:szCs w:val="24"/>
          <w:shd w:val="clear" w:color="auto" w:fill="FFFFFF"/>
        </w:rPr>
        <w:pPrChange w:id="468" w:author="CAROLINA ESPANA  CHAVARRIA" w:date="2024-06-13T09:39:00Z" w16du:dateUtc="2024-06-13T15:39:00Z">
          <w:pPr>
            <w:spacing w:line="480" w:lineRule="auto"/>
          </w:pPr>
        </w:pPrChange>
      </w:pPr>
      <w:r w:rsidRPr="00171EFF">
        <w:rPr>
          <w:rFonts w:cs="Times New Roman"/>
          <w:color w:val="222222"/>
          <w:szCs w:val="24"/>
          <w:shd w:val="clear" w:color="auto" w:fill="FFFFFF"/>
        </w:rPr>
        <w:t>Después de aproximadamente nueve meses de pruebas públicas abiertas, cuando se anunció el lanzamiento oficial de PHP 3.0, ya estaba instalado en más de 70.000 dominios en todo el mundo y ya no estaba limitado a los sistemas operativos compatibles con POSIX.</w:t>
      </w:r>
    </w:p>
    <w:p w14:paraId="1D0F7FA5" w14:textId="77777777" w:rsidR="006007DB" w:rsidRPr="00171EFF" w:rsidRDefault="006007DB">
      <w:pPr>
        <w:spacing w:line="480" w:lineRule="auto"/>
        <w:jc w:val="both"/>
        <w:rPr>
          <w:rFonts w:cs="Times New Roman"/>
          <w:color w:val="222222"/>
          <w:szCs w:val="24"/>
          <w:shd w:val="clear" w:color="auto" w:fill="FFFFFF"/>
        </w:rPr>
        <w:pPrChange w:id="469" w:author="CAROLINA ESPANA  CHAVARRIA" w:date="2024-06-13T09:39:00Z" w16du:dateUtc="2024-06-13T15:39:00Z">
          <w:pPr>
            <w:spacing w:line="480" w:lineRule="auto"/>
          </w:pPr>
        </w:pPrChange>
      </w:pPr>
      <w:r w:rsidRPr="00171EFF">
        <w:rPr>
          <w:rFonts w:cs="Times New Roman"/>
          <w:color w:val="222222"/>
          <w:szCs w:val="24"/>
          <w:shd w:val="clear" w:color="auto" w:fill="FFFFFF"/>
        </w:rPr>
        <w:t>Una parte relativamente pequeña de los dominios que informan que PHP está instalado se alojó en servidores que ejecutan Windows 95, 98, NT y Macintosh. En su apogeo, PHP 3.0 se instaló en aproximadamente el 10% de los servidores web en Internet. De esta forma, PHP en todas sus versiones se encontraba instalado en más del 80% de los servidores web</w:t>
      </w:r>
    </w:p>
    <w:p w14:paraId="76A0B0DC" w14:textId="77777777" w:rsidR="006007DB" w:rsidRPr="00171EFF" w:rsidRDefault="006007DB">
      <w:pPr>
        <w:spacing w:line="480" w:lineRule="auto"/>
        <w:jc w:val="both"/>
        <w:rPr>
          <w:rFonts w:cs="Times New Roman"/>
          <w:color w:val="222222"/>
          <w:szCs w:val="24"/>
          <w:shd w:val="clear" w:color="auto" w:fill="FFFFFF"/>
        </w:rPr>
        <w:pPrChange w:id="470" w:author="CAROLINA ESPANA  CHAVARRIA" w:date="2024-06-13T09:39:00Z" w16du:dateUtc="2024-06-13T15:39:00Z">
          <w:pPr>
            <w:spacing w:line="480" w:lineRule="auto"/>
          </w:pPr>
        </w:pPrChange>
      </w:pPr>
      <w:r w:rsidRPr="00171EFF">
        <w:rPr>
          <w:rFonts w:cs="Times New Roman"/>
          <w:color w:val="222222"/>
          <w:szCs w:val="24"/>
          <w:shd w:val="clear" w:color="auto" w:fill="FFFFFF"/>
        </w:rPr>
        <w:t>del mundo.</w:t>
      </w:r>
    </w:p>
    <w:p w14:paraId="0DADD28C" w14:textId="77777777" w:rsidR="006007DB" w:rsidRPr="00171EFF" w:rsidRDefault="006007DB">
      <w:pPr>
        <w:spacing w:line="480" w:lineRule="auto"/>
        <w:jc w:val="both"/>
        <w:rPr>
          <w:rFonts w:cs="Times New Roman"/>
          <w:color w:val="222222"/>
          <w:szCs w:val="24"/>
          <w:shd w:val="clear" w:color="auto" w:fill="FFFFFF"/>
        </w:rPr>
        <w:pPrChange w:id="471" w:author="CAROLINA ESPANA  CHAVARRIA" w:date="2024-06-13T09:39:00Z" w16du:dateUtc="2024-06-13T15:39:00Z">
          <w:pPr>
            <w:spacing w:line="480" w:lineRule="auto"/>
          </w:pPr>
        </w:pPrChange>
      </w:pPr>
      <w:r w:rsidRPr="00171EFF">
        <w:rPr>
          <w:rFonts w:cs="Times New Roman"/>
          <w:color w:val="222222"/>
          <w:szCs w:val="24"/>
          <w:shd w:val="clear" w:color="auto" w:fill="FFFFFF"/>
        </w:rPr>
        <w:t>PHP 4.0 fue lanzado en mayo de 2000 con un nuevo núcleo conocido como Zend Engine</w:t>
      </w:r>
    </w:p>
    <w:p w14:paraId="60730A9E" w14:textId="77777777" w:rsidR="006007DB" w:rsidRPr="00171EFF" w:rsidRDefault="006007DB">
      <w:pPr>
        <w:spacing w:line="480" w:lineRule="auto"/>
        <w:jc w:val="both"/>
        <w:rPr>
          <w:rFonts w:cs="Times New Roman"/>
          <w:color w:val="222222"/>
          <w:szCs w:val="24"/>
          <w:shd w:val="clear" w:color="auto" w:fill="FFFFFF"/>
        </w:rPr>
        <w:pPrChange w:id="472" w:author="CAROLINA ESPANA  CHAVARRIA" w:date="2024-06-13T09:39:00Z" w16du:dateUtc="2024-06-13T15:39:00Z">
          <w:pPr>
            <w:spacing w:line="480" w:lineRule="auto"/>
          </w:pPr>
        </w:pPrChange>
      </w:pPr>
      <w:r w:rsidRPr="00171EFF">
        <w:rPr>
          <w:rFonts w:cs="Times New Roman"/>
          <w:color w:val="222222"/>
          <w:szCs w:val="24"/>
          <w:shd w:val="clear" w:color="auto" w:fill="FFFFFF"/>
        </w:rPr>
        <w:t>1.0. PHP 4.0 mejoró la velocidad y la confiabilidad con respecto a PHP 3.0. Además, PHP</w:t>
      </w:r>
    </w:p>
    <w:p w14:paraId="386B2D5C" w14:textId="77777777" w:rsidR="006007DB" w:rsidRPr="00171EFF" w:rsidRDefault="006007DB">
      <w:pPr>
        <w:spacing w:line="480" w:lineRule="auto"/>
        <w:jc w:val="both"/>
        <w:rPr>
          <w:rFonts w:cs="Times New Roman"/>
          <w:color w:val="222222"/>
          <w:szCs w:val="24"/>
          <w:shd w:val="clear" w:color="auto" w:fill="FFFFFF"/>
        </w:rPr>
        <w:pPrChange w:id="473" w:author="CAROLINA ESPANA  CHAVARRIA" w:date="2024-06-13T09:39:00Z" w16du:dateUtc="2024-06-13T15:39:00Z">
          <w:pPr>
            <w:spacing w:line="480" w:lineRule="auto"/>
          </w:pPr>
        </w:pPrChange>
      </w:pPr>
      <w:r w:rsidRPr="00171EFF">
        <w:rPr>
          <w:rFonts w:cs="Times New Roman"/>
          <w:color w:val="222222"/>
          <w:szCs w:val="24"/>
          <w:shd w:val="clear" w:color="auto" w:fill="FFFFFF"/>
        </w:rPr>
        <w:t>4.0 agregó referencias, el tipo primitivo de dato Boolean, el soporte COM en Windows, el búfer de salida, muchas nuevas funciones de matrices, sesiones HTTP, entre servicios que fueron muy importantes en su época.</w:t>
      </w:r>
    </w:p>
    <w:p w14:paraId="02B7F3B9" w14:textId="77777777" w:rsidR="006007DB" w:rsidRPr="00171EFF" w:rsidRDefault="006007DB">
      <w:pPr>
        <w:spacing w:line="480" w:lineRule="auto"/>
        <w:jc w:val="both"/>
        <w:rPr>
          <w:rFonts w:cs="Times New Roman"/>
          <w:color w:val="222222"/>
          <w:szCs w:val="24"/>
          <w:shd w:val="clear" w:color="auto" w:fill="FFFFFF"/>
        </w:rPr>
        <w:pPrChange w:id="474" w:author="CAROLINA ESPANA  CHAVARRIA" w:date="2024-06-13T09:39:00Z" w16du:dateUtc="2024-06-13T15:39:00Z">
          <w:pPr>
            <w:spacing w:line="480" w:lineRule="auto"/>
          </w:pPr>
        </w:pPrChange>
      </w:pPr>
      <w:r w:rsidRPr="00171EFF">
        <w:rPr>
          <w:rFonts w:cs="Times New Roman"/>
          <w:color w:val="222222"/>
          <w:szCs w:val="24"/>
          <w:shd w:val="clear" w:color="auto" w:fill="FFFFFF"/>
        </w:rPr>
        <w:lastRenderedPageBreak/>
        <w:t>PHP 5.0 se lanzó en julio de 2004 con la versión actualizada de Zend Engine 2.0. Entre las muchas características nuevas en PHP 5.0 están: SQLite, soporte para nuevas funciones de MySQL, manejo de excepciones usando estructura try.. catch, soporte SOAP integrado, biblioteca de filtros (en PHP 5.1), iteradores, entre muchos otros servicios que son de gran interés en el desarrollo de aplicaciones web en la actualidad.</w:t>
      </w:r>
    </w:p>
    <w:p w14:paraId="660DB6C1" w14:textId="77777777" w:rsidR="006007DB" w:rsidRPr="00171EFF" w:rsidRDefault="006007DB">
      <w:pPr>
        <w:spacing w:line="480" w:lineRule="auto"/>
        <w:jc w:val="both"/>
        <w:rPr>
          <w:rFonts w:cs="Times New Roman"/>
          <w:color w:val="222222"/>
          <w:szCs w:val="24"/>
          <w:shd w:val="clear" w:color="auto" w:fill="FFFFFF"/>
        </w:rPr>
        <w:pPrChange w:id="475" w:author="CAROLINA ESPANA  CHAVARRIA" w:date="2024-06-13T09:39:00Z" w16du:dateUtc="2024-06-13T15:39:00Z">
          <w:pPr>
            <w:spacing w:line="480" w:lineRule="auto"/>
          </w:pPr>
        </w:pPrChange>
      </w:pPr>
      <w:r w:rsidRPr="00171EFF">
        <w:rPr>
          <w:rFonts w:cs="Times New Roman"/>
          <w:color w:val="222222"/>
          <w:szCs w:val="24"/>
          <w:shd w:val="clear" w:color="auto" w:fill="FFFFFF"/>
        </w:rPr>
        <w:t>El desarrollo de PHP 6.0 se inició en octubre de 2006. El cambio más significativo en esta nueva versión es el soporte nativo para Unicode. Aunque PHP todavía se usa principalmente para la generación de páginas web del lado del servidor, también se puede usar para ejecutar la línea de comandos Scripting o para crear aplicaciones gráficas con la</w:t>
      </w:r>
    </w:p>
    <w:p w14:paraId="3728ECF2" w14:textId="77777777" w:rsidR="006007DB" w:rsidRPr="00171EFF" w:rsidRDefault="006007DB">
      <w:pPr>
        <w:spacing w:line="480" w:lineRule="auto"/>
        <w:jc w:val="both"/>
        <w:rPr>
          <w:rFonts w:cs="Times New Roman"/>
          <w:color w:val="222222"/>
          <w:szCs w:val="24"/>
          <w:shd w:val="clear" w:color="auto" w:fill="FFFFFF"/>
        </w:rPr>
        <w:pPrChange w:id="476" w:author="CAROLINA ESPANA  CHAVARRIA" w:date="2024-06-13T09:39:00Z" w16du:dateUtc="2024-06-13T15:39:00Z">
          <w:pPr>
            <w:spacing w:line="480" w:lineRule="auto"/>
          </w:pPr>
        </w:pPrChange>
      </w:pPr>
      <w:r w:rsidRPr="00171EFF">
        <w:rPr>
          <w:rFonts w:cs="Times New Roman"/>
          <w:color w:val="222222"/>
          <w:szCs w:val="24"/>
          <w:shd w:val="clear" w:color="auto" w:fill="FFFFFF"/>
        </w:rPr>
        <w:t>ayuda de GTK+*.</w:t>
      </w:r>
    </w:p>
    <w:p w14:paraId="3816E0CC" w14:textId="77777777" w:rsidR="006007DB" w:rsidRPr="00437C11" w:rsidRDefault="006007DB">
      <w:pPr>
        <w:spacing w:line="480" w:lineRule="auto"/>
        <w:jc w:val="both"/>
        <w:rPr>
          <w:rFonts w:cs="Times New Roman"/>
          <w:color w:val="222222"/>
          <w:szCs w:val="24"/>
          <w:u w:val="single"/>
          <w:shd w:val="clear" w:color="auto" w:fill="FFFFFF"/>
          <w:rPrChange w:id="477" w:author="CAROLINA ESPANA  CHAVARRIA" w:date="2024-06-13T09:53:00Z" w16du:dateUtc="2024-06-13T15:53:00Z">
            <w:rPr>
              <w:rFonts w:cs="Times New Roman"/>
              <w:color w:val="222222"/>
              <w:szCs w:val="24"/>
              <w:shd w:val="clear" w:color="auto" w:fill="FFFFFF"/>
            </w:rPr>
          </w:rPrChange>
        </w:rPr>
        <w:pPrChange w:id="478" w:author="CAROLINA ESPANA  CHAVARRIA" w:date="2024-06-13T09:39:00Z" w16du:dateUtc="2024-06-13T15:39:00Z">
          <w:pPr>
            <w:spacing w:line="480" w:lineRule="auto"/>
          </w:pPr>
        </w:pPrChange>
      </w:pPr>
      <w:commentRangeStart w:id="479"/>
      <w:r w:rsidRPr="00437C11">
        <w:rPr>
          <w:rFonts w:cs="Times New Roman"/>
          <w:color w:val="222222"/>
          <w:szCs w:val="24"/>
          <w:u w:val="single"/>
          <w:shd w:val="clear" w:color="auto" w:fill="FFFFFF"/>
          <w:rPrChange w:id="480" w:author="CAROLINA ESPANA  CHAVARRIA" w:date="2024-06-13T09:53:00Z" w16du:dateUtc="2024-06-13T15:53:00Z">
            <w:rPr>
              <w:rFonts w:cs="Times New Roman"/>
              <w:color w:val="222222"/>
              <w:szCs w:val="24"/>
              <w:shd w:val="clear" w:color="auto" w:fill="FFFFFF"/>
            </w:rPr>
          </w:rPrChange>
        </w:rPr>
        <w:t>1.7 Bootstrap</w:t>
      </w:r>
      <w:commentRangeEnd w:id="479"/>
      <w:r w:rsidR="00437C11">
        <w:rPr>
          <w:rStyle w:val="CommentReference"/>
        </w:rPr>
        <w:commentReference w:id="479"/>
      </w:r>
    </w:p>
    <w:p w14:paraId="60BAC6A0" w14:textId="77777777" w:rsidR="006007DB" w:rsidRPr="00171EFF" w:rsidRDefault="006007DB">
      <w:pPr>
        <w:spacing w:line="480" w:lineRule="auto"/>
        <w:jc w:val="both"/>
        <w:rPr>
          <w:rFonts w:cs="Times New Roman"/>
          <w:color w:val="222222"/>
          <w:szCs w:val="24"/>
          <w:shd w:val="clear" w:color="auto" w:fill="FFFFFF"/>
        </w:rPr>
        <w:pPrChange w:id="481" w:author="CAROLINA ESPANA  CHAVARRIA" w:date="2024-06-13T09:39:00Z" w16du:dateUtc="2024-06-13T15:39:00Z">
          <w:pPr>
            <w:spacing w:line="480" w:lineRule="auto"/>
          </w:pPr>
        </w:pPrChange>
      </w:pPr>
      <w:r w:rsidRPr="00171EFF">
        <w:rPr>
          <w:rFonts w:cs="Times New Roman"/>
          <w:color w:val="222222"/>
          <w:szCs w:val="24"/>
          <w:shd w:val="clear" w:color="auto" w:fill="FFFFFF"/>
        </w:rPr>
        <w:t>Bootstrap® fue creado en Twitter a mediados de 2010. Inicialmente, Bootstrap era conocido como Twitter Blueprint. Tras unos pocos meses de desarrollo, Twitter celebró su primera semana de hackeo y el proyecto explotó a medida que los desarrolladores de todos los niveles de habilidad saltaban sin ninguna guía externa. Sirvió como la guía de estilo para el desarrollo de herramientas internas en la compañía durante más de un año antes de su lanzamiento público.</w:t>
      </w:r>
    </w:p>
    <w:p w14:paraId="7862E421" w14:textId="77777777" w:rsidR="006007DB" w:rsidRPr="00171EFF" w:rsidRDefault="006007DB">
      <w:pPr>
        <w:spacing w:line="480" w:lineRule="auto"/>
        <w:jc w:val="both"/>
        <w:rPr>
          <w:rFonts w:cs="Times New Roman"/>
          <w:color w:val="222222"/>
          <w:szCs w:val="24"/>
          <w:shd w:val="clear" w:color="auto" w:fill="FFFFFF"/>
        </w:rPr>
        <w:pPrChange w:id="482" w:author="CAROLINA ESPANA  CHAVARRIA" w:date="2024-06-13T09:39:00Z" w16du:dateUtc="2024-06-13T15:39:00Z">
          <w:pPr>
            <w:spacing w:line="480" w:lineRule="auto"/>
          </w:pPr>
        </w:pPrChange>
      </w:pPr>
      <w:r w:rsidRPr="00171EFF">
        <w:rPr>
          <w:rFonts w:cs="Times New Roman"/>
          <w:color w:val="222222"/>
          <w:szCs w:val="24"/>
          <w:shd w:val="clear" w:color="auto" w:fill="FFFFFF"/>
        </w:rPr>
        <w:t xml:space="preserve">Bootstrap fue lanzado originalmente en agosto de 2011. En enero de 2012, se lanzó Bootstrap 2.0 que agregó soporte incorporado para Glyphicons. Bootstrap 2 soporta diseño web responsivo que significa que el diseño de las páginas web se ajusta dinámicamente, teniendo en cuenta las características del dispositivo utilizado. Bootstrap 3, lanzada en </w:t>
      </w:r>
      <w:r w:rsidRPr="00171EFF">
        <w:rPr>
          <w:rFonts w:cs="Times New Roman"/>
          <w:color w:val="222222"/>
          <w:szCs w:val="24"/>
          <w:shd w:val="clear" w:color="auto" w:fill="FFFFFF"/>
        </w:rPr>
        <w:lastRenderedPageBreak/>
        <w:t xml:space="preserve">agosto de 2013, fue reescrita con el fin de que responda de forma predeterminada para desarrollo en </w:t>
      </w:r>
      <w:commentRangeStart w:id="483"/>
      <w:r w:rsidRPr="00171EFF">
        <w:rPr>
          <w:rFonts w:cs="Times New Roman"/>
          <w:color w:val="222222"/>
          <w:szCs w:val="24"/>
          <w:shd w:val="clear" w:color="auto" w:fill="FFFFFF"/>
        </w:rPr>
        <w:t>dispositivos móviles. En agosto de 2015 se lanzó la versión alfa de Bootstrap</w:t>
      </w:r>
    </w:p>
    <w:p w14:paraId="3C47D11A" w14:textId="01D8E13F" w:rsidR="006007DB" w:rsidRPr="00171EFF" w:rsidRDefault="006007DB">
      <w:pPr>
        <w:spacing w:line="480" w:lineRule="auto"/>
        <w:jc w:val="both"/>
        <w:rPr>
          <w:rFonts w:cs="Times New Roman"/>
          <w:color w:val="222222"/>
          <w:szCs w:val="24"/>
          <w:shd w:val="clear" w:color="auto" w:fill="FFFFFF"/>
        </w:rPr>
        <w:pPrChange w:id="484" w:author="CAROLINA ESPANA  CHAVARRIA" w:date="2024-06-13T09:39:00Z" w16du:dateUtc="2024-06-13T15:39:00Z">
          <w:pPr>
            <w:spacing w:line="480" w:lineRule="auto"/>
          </w:pPr>
        </w:pPrChange>
      </w:pPr>
      <w:r w:rsidRPr="00171EFF">
        <w:rPr>
          <w:rFonts w:cs="Times New Roman"/>
          <w:color w:val="222222"/>
          <w:szCs w:val="24"/>
          <w:shd w:val="clear" w:color="auto" w:fill="FFFFFF"/>
        </w:rPr>
        <w:t>4</w:t>
      </w:r>
      <w:commentRangeEnd w:id="483"/>
      <w:r w:rsidR="00437C11">
        <w:rPr>
          <w:rStyle w:val="CommentReference"/>
        </w:rPr>
        <w:commentReference w:id="483"/>
      </w:r>
      <w:r w:rsidRPr="00171EFF">
        <w:rPr>
          <w:rFonts w:cs="Times New Roman"/>
          <w:color w:val="222222"/>
          <w:szCs w:val="24"/>
          <w:shd w:val="clear" w:color="auto" w:fill="FFFFFF"/>
        </w:rPr>
        <w:t>. En agosto de 2017, se lanzó la versión beta de Bootstrap 4. Finalmente, Bootstrap 4 fue terminado en enero de 2018. Bootstrap 4 es compatible con las últimas versiones de Google Chrome, Firefox, Internet Explorer, Opera y Safari (excepto en Windows). Además, es compatible con IE9 y la última versión de soporte extendido de Firefox.</w:t>
      </w:r>
    </w:p>
    <w:p w14:paraId="2A2D99A1" w14:textId="77777777" w:rsidR="006007DB" w:rsidRPr="00171EFF" w:rsidRDefault="006007DB">
      <w:pPr>
        <w:spacing w:line="480" w:lineRule="auto"/>
        <w:jc w:val="both"/>
        <w:rPr>
          <w:rFonts w:cs="Times New Roman"/>
          <w:color w:val="222222"/>
          <w:szCs w:val="24"/>
          <w:shd w:val="clear" w:color="auto" w:fill="FFFFFF"/>
        </w:rPr>
        <w:pPrChange w:id="485" w:author="CAROLINA ESPANA  CHAVARRIA" w:date="2024-06-13T09:39:00Z" w16du:dateUtc="2024-06-13T15:39:00Z">
          <w:pPr>
            <w:spacing w:line="480" w:lineRule="auto"/>
          </w:pPr>
        </w:pPrChange>
      </w:pPr>
      <w:r w:rsidRPr="00171EFF">
        <w:rPr>
          <w:rFonts w:cs="Times New Roman"/>
          <w:color w:val="222222"/>
          <w:szCs w:val="24"/>
          <w:shd w:val="clear" w:color="auto" w:fill="FFFFFF"/>
        </w:rPr>
        <w:t>Fernández, H. F., &amp; Rodríguez, J. H. (2021). </w:t>
      </w:r>
      <w:r w:rsidRPr="00171EFF">
        <w:rPr>
          <w:rFonts w:cs="Times New Roman"/>
          <w:i/>
          <w:iCs/>
          <w:color w:val="222222"/>
          <w:szCs w:val="24"/>
          <w:shd w:val="clear" w:color="auto" w:fill="FFFFFF"/>
        </w:rPr>
        <w:t>Aplicaciones web con PHP</w:t>
      </w:r>
      <w:r w:rsidRPr="00171EFF">
        <w:rPr>
          <w:rFonts w:cs="Times New Roman"/>
          <w:color w:val="222222"/>
          <w:szCs w:val="24"/>
          <w:shd w:val="clear" w:color="auto" w:fill="FFFFFF"/>
        </w:rPr>
        <w:t>. Ediciones de la U.</w:t>
      </w:r>
    </w:p>
    <w:p w14:paraId="1206E29B" w14:textId="2135DE5C" w:rsidR="006007DB" w:rsidRPr="006007DB" w:rsidRDefault="006007DB" w:rsidP="006007DB">
      <w:pPr>
        <w:rPr>
          <w:rFonts w:cs="Times New Roman"/>
          <w:szCs w:val="24"/>
        </w:rPr>
        <w:sectPr w:rsidR="006007DB" w:rsidRPr="006007DB">
          <w:pgSz w:w="12240" w:h="15840"/>
          <w:pgMar w:top="1417" w:right="1701" w:bottom="1417" w:left="1701" w:header="708" w:footer="708" w:gutter="0"/>
          <w:cols w:space="708"/>
          <w:docGrid w:linePitch="360"/>
        </w:sectPr>
      </w:pPr>
    </w:p>
    <w:p w14:paraId="2D3017AC" w14:textId="77777777" w:rsidR="00492A38" w:rsidRPr="002010D9" w:rsidRDefault="00492A38" w:rsidP="0042111F">
      <w:pPr>
        <w:pStyle w:val="Heading1"/>
        <w:sectPr w:rsidR="00492A38" w:rsidRPr="002010D9" w:rsidSect="00786144">
          <w:footerReference w:type="first" r:id="rId21"/>
          <w:pgSz w:w="12240" w:h="15840"/>
          <w:pgMar w:top="1418" w:right="1701" w:bottom="1418" w:left="1701" w:header="709" w:footer="709" w:gutter="0"/>
          <w:cols w:space="708"/>
          <w:vAlign w:val="center"/>
          <w:titlePg/>
          <w:docGrid w:linePitch="360"/>
        </w:sectPr>
      </w:pPr>
      <w:bookmarkStart w:id="486" w:name="_Toc474134001"/>
      <w:bookmarkStart w:id="487" w:name="_Toc484774680"/>
      <w:bookmarkStart w:id="488" w:name="_Toc489248535"/>
      <w:bookmarkStart w:id="489" w:name="_Toc513891560"/>
      <w:bookmarkStart w:id="490" w:name="_Toc533694184"/>
      <w:r>
        <w:lastRenderedPageBreak/>
        <w:t>Tercera Parte:</w:t>
      </w:r>
      <w:r>
        <w:br/>
      </w:r>
      <w:r w:rsidRPr="002010D9">
        <w:t>Metodología</w:t>
      </w:r>
      <w:bookmarkEnd w:id="486"/>
      <w:bookmarkEnd w:id="487"/>
      <w:bookmarkEnd w:id="488"/>
      <w:bookmarkEnd w:id="489"/>
      <w:bookmarkEnd w:id="490"/>
    </w:p>
    <w:p w14:paraId="2908E047" w14:textId="77777777" w:rsidR="00492A38" w:rsidRDefault="00492A38" w:rsidP="0042111F">
      <w:pPr>
        <w:pStyle w:val="Heading2"/>
        <w:numPr>
          <w:ilvl w:val="0"/>
          <w:numId w:val="0"/>
        </w:numPr>
        <w:ind w:left="360"/>
      </w:pPr>
      <w:bookmarkStart w:id="491" w:name="_Toc484774681"/>
      <w:bookmarkStart w:id="492" w:name="_Toc489248536"/>
      <w:bookmarkStart w:id="493" w:name="_Toc513891561"/>
      <w:bookmarkStart w:id="494" w:name="_Toc533694185"/>
      <w:r>
        <w:lastRenderedPageBreak/>
        <w:t>Sujetos y Fuentes de Información</w:t>
      </w:r>
      <w:bookmarkEnd w:id="491"/>
      <w:bookmarkEnd w:id="492"/>
      <w:bookmarkEnd w:id="493"/>
      <w:bookmarkEnd w:id="494"/>
    </w:p>
    <w:p w14:paraId="5490BF83" w14:textId="77777777" w:rsidR="00492A38" w:rsidRDefault="00492A38" w:rsidP="0042111F">
      <w:pPr>
        <w:pStyle w:val="Heading3"/>
        <w:numPr>
          <w:ilvl w:val="0"/>
          <w:numId w:val="0"/>
        </w:numPr>
        <w:ind w:left="360"/>
      </w:pPr>
      <w:bookmarkStart w:id="495" w:name="_Toc484774682"/>
      <w:bookmarkStart w:id="496" w:name="_Toc489248537"/>
      <w:bookmarkStart w:id="497" w:name="_Toc513891562"/>
      <w:bookmarkStart w:id="498" w:name="_Toc533694186"/>
      <w:r>
        <w:t>Sujetos</w:t>
      </w:r>
      <w:bookmarkEnd w:id="495"/>
      <w:bookmarkEnd w:id="496"/>
      <w:bookmarkEnd w:id="497"/>
      <w:bookmarkEnd w:id="498"/>
    </w:p>
    <w:p w14:paraId="500FD583" w14:textId="77777777" w:rsidR="00492A38" w:rsidRDefault="00492A38" w:rsidP="0042111F">
      <w:pPr>
        <w:pStyle w:val="Heading3"/>
        <w:numPr>
          <w:ilvl w:val="0"/>
          <w:numId w:val="0"/>
        </w:numPr>
        <w:ind w:left="360"/>
      </w:pPr>
      <w:bookmarkStart w:id="499" w:name="_Toc484774683"/>
      <w:bookmarkStart w:id="500" w:name="_Toc489248538"/>
      <w:bookmarkStart w:id="501" w:name="_Toc513891563"/>
      <w:bookmarkStart w:id="502" w:name="_Toc533694187"/>
      <w:r>
        <w:t>Fuentes de Información</w:t>
      </w:r>
      <w:bookmarkEnd w:id="499"/>
      <w:bookmarkEnd w:id="500"/>
      <w:bookmarkEnd w:id="501"/>
      <w:bookmarkEnd w:id="502"/>
    </w:p>
    <w:p w14:paraId="0A7EE307" w14:textId="77777777" w:rsidR="00492A38" w:rsidRDefault="00492A38" w:rsidP="0042111F">
      <w:pPr>
        <w:pStyle w:val="Heading2"/>
        <w:numPr>
          <w:ilvl w:val="0"/>
          <w:numId w:val="0"/>
        </w:numPr>
        <w:ind w:left="360"/>
      </w:pPr>
      <w:bookmarkStart w:id="503" w:name="_Toc484774684"/>
      <w:bookmarkStart w:id="504" w:name="_Toc489248539"/>
      <w:bookmarkStart w:id="505" w:name="_Toc513891564"/>
      <w:bookmarkStart w:id="506" w:name="_Toc533694188"/>
      <w:r>
        <w:t>Tipo de investigación</w:t>
      </w:r>
      <w:bookmarkEnd w:id="503"/>
      <w:bookmarkEnd w:id="504"/>
      <w:bookmarkEnd w:id="505"/>
      <w:bookmarkEnd w:id="506"/>
    </w:p>
    <w:p w14:paraId="40D82E41" w14:textId="77777777" w:rsidR="00492A38" w:rsidRDefault="00492A38" w:rsidP="0042111F">
      <w:pPr>
        <w:pStyle w:val="Heading3"/>
        <w:numPr>
          <w:ilvl w:val="0"/>
          <w:numId w:val="0"/>
        </w:numPr>
        <w:ind w:left="360"/>
      </w:pPr>
      <w:bookmarkStart w:id="507" w:name="_Toc484774685"/>
      <w:bookmarkStart w:id="508" w:name="_Toc489248540"/>
      <w:bookmarkStart w:id="509" w:name="_Toc513891565"/>
      <w:bookmarkStart w:id="510" w:name="_Toc533694189"/>
      <w:r>
        <w:t>Diseño de investigación</w:t>
      </w:r>
      <w:bookmarkEnd w:id="507"/>
      <w:bookmarkEnd w:id="508"/>
      <w:bookmarkEnd w:id="509"/>
      <w:bookmarkEnd w:id="510"/>
    </w:p>
    <w:p w14:paraId="40733B9F" w14:textId="77777777" w:rsidR="00492A38" w:rsidRDefault="00492A38" w:rsidP="0042111F">
      <w:pPr>
        <w:pStyle w:val="Heading2"/>
        <w:numPr>
          <w:ilvl w:val="0"/>
          <w:numId w:val="0"/>
        </w:numPr>
        <w:ind w:left="360"/>
      </w:pPr>
      <w:bookmarkStart w:id="511" w:name="_Toc484774686"/>
      <w:bookmarkStart w:id="512" w:name="_Toc489248541"/>
      <w:bookmarkStart w:id="513" w:name="_Toc513891566"/>
      <w:bookmarkStart w:id="514" w:name="_Toc533694190"/>
      <w:r>
        <w:t>Instrumentos y Técnicas utilizadas en la recopilación de los datos.</w:t>
      </w:r>
      <w:bookmarkEnd w:id="511"/>
      <w:bookmarkEnd w:id="512"/>
      <w:bookmarkEnd w:id="513"/>
      <w:bookmarkEnd w:id="514"/>
    </w:p>
    <w:p w14:paraId="1FC30B98" w14:textId="77777777" w:rsidR="00492A38" w:rsidRDefault="00492A38" w:rsidP="0042111F">
      <w:pPr>
        <w:pStyle w:val="Heading3"/>
        <w:numPr>
          <w:ilvl w:val="0"/>
          <w:numId w:val="0"/>
        </w:numPr>
        <w:ind w:left="360"/>
        <w:sectPr w:rsidR="00492A38">
          <w:pgSz w:w="12240" w:h="15840"/>
          <w:pgMar w:top="1417" w:right="1701" w:bottom="1417" w:left="1701" w:header="708" w:footer="708" w:gutter="0"/>
          <w:cols w:space="708"/>
          <w:docGrid w:linePitch="360"/>
        </w:sectPr>
      </w:pPr>
      <w:bookmarkStart w:id="515" w:name="_Toc513891567"/>
      <w:bookmarkStart w:id="516" w:name="_Toc533694191"/>
      <w:r>
        <w:t>Método de investigación</w:t>
      </w:r>
      <w:bookmarkEnd w:id="515"/>
      <w:bookmarkEnd w:id="516"/>
    </w:p>
    <w:p w14:paraId="18A08EFA" w14:textId="77777777" w:rsidR="00492A38" w:rsidRDefault="00492A38" w:rsidP="0042111F">
      <w:pPr>
        <w:pStyle w:val="Heading1"/>
        <w:sectPr w:rsidR="00492A38" w:rsidSect="00786144">
          <w:footerReference w:type="first" r:id="rId22"/>
          <w:pgSz w:w="12240" w:h="15840"/>
          <w:pgMar w:top="1418" w:right="1701" w:bottom="1418" w:left="1701" w:header="709" w:footer="709" w:gutter="0"/>
          <w:cols w:space="708"/>
          <w:vAlign w:val="center"/>
          <w:titlePg/>
          <w:docGrid w:linePitch="360"/>
        </w:sectPr>
      </w:pPr>
      <w:bookmarkStart w:id="517" w:name="_Toc474134002"/>
      <w:bookmarkStart w:id="518" w:name="_Toc484774688"/>
      <w:bookmarkStart w:id="519" w:name="_Toc489248543"/>
      <w:bookmarkStart w:id="520" w:name="_Toc513891568"/>
      <w:bookmarkStart w:id="521" w:name="_Toc533694192"/>
      <w:r>
        <w:lastRenderedPageBreak/>
        <w:t>Cuarta Parte:</w:t>
      </w:r>
      <w:r>
        <w:br/>
        <w:t>Conclusiones y Recomendaciones</w:t>
      </w:r>
      <w:bookmarkEnd w:id="517"/>
      <w:bookmarkEnd w:id="518"/>
      <w:bookmarkEnd w:id="519"/>
      <w:bookmarkEnd w:id="520"/>
      <w:bookmarkEnd w:id="521"/>
    </w:p>
    <w:p w14:paraId="6299CE9B" w14:textId="77777777" w:rsidR="00492A38" w:rsidRDefault="00492A38" w:rsidP="0042111F">
      <w:pPr>
        <w:pStyle w:val="Heading2"/>
        <w:numPr>
          <w:ilvl w:val="0"/>
          <w:numId w:val="0"/>
        </w:numPr>
        <w:ind w:left="360"/>
      </w:pPr>
      <w:bookmarkStart w:id="522" w:name="_Toc474134003"/>
      <w:bookmarkStart w:id="523" w:name="_Toc484774689"/>
      <w:bookmarkStart w:id="524" w:name="_Toc489248544"/>
      <w:bookmarkStart w:id="525" w:name="_Toc513891569"/>
      <w:bookmarkStart w:id="526" w:name="_Toc533694193"/>
      <w:r>
        <w:lastRenderedPageBreak/>
        <w:t>Conclusiones</w:t>
      </w:r>
      <w:bookmarkEnd w:id="522"/>
      <w:bookmarkEnd w:id="523"/>
      <w:bookmarkEnd w:id="524"/>
      <w:bookmarkEnd w:id="525"/>
      <w:bookmarkEnd w:id="526"/>
    </w:p>
    <w:p w14:paraId="4197FC95" w14:textId="77777777" w:rsidR="00492A38" w:rsidRDefault="00492A38" w:rsidP="0042111F">
      <w:pPr>
        <w:pStyle w:val="Heading2"/>
        <w:numPr>
          <w:ilvl w:val="0"/>
          <w:numId w:val="0"/>
        </w:numPr>
        <w:ind w:left="360"/>
      </w:pPr>
      <w:bookmarkStart w:id="527" w:name="_Toc474134004"/>
      <w:bookmarkStart w:id="528" w:name="_Toc484774690"/>
      <w:bookmarkStart w:id="529" w:name="_Toc489248545"/>
      <w:bookmarkStart w:id="530" w:name="_Toc513891570"/>
      <w:bookmarkStart w:id="531" w:name="_Toc533694194"/>
      <w:r>
        <w:t>Recomendaciones</w:t>
      </w:r>
      <w:bookmarkEnd w:id="527"/>
      <w:bookmarkEnd w:id="528"/>
      <w:bookmarkEnd w:id="529"/>
      <w:bookmarkEnd w:id="530"/>
      <w:bookmarkEnd w:id="531"/>
    </w:p>
    <w:p w14:paraId="7EC1A5A9" w14:textId="77777777" w:rsidR="00C471C1" w:rsidRDefault="00C471C1" w:rsidP="0042111F">
      <w:pPr>
        <w:sectPr w:rsidR="00C471C1">
          <w:pgSz w:w="12240" w:h="15840"/>
          <w:pgMar w:top="1417" w:right="1701" w:bottom="1417" w:left="1701" w:header="708" w:footer="708" w:gutter="0"/>
          <w:cols w:space="708"/>
          <w:docGrid w:linePitch="360"/>
        </w:sectPr>
      </w:pPr>
    </w:p>
    <w:p w14:paraId="65FD33D0" w14:textId="77777777" w:rsidR="00C471C1" w:rsidRDefault="00C471C1" w:rsidP="0042111F">
      <w:pPr>
        <w:pStyle w:val="Heading1"/>
      </w:pPr>
      <w:bookmarkStart w:id="532" w:name="_Toc474134005"/>
      <w:bookmarkStart w:id="533" w:name="_Toc484774691"/>
      <w:bookmarkStart w:id="534" w:name="_Toc489248546"/>
      <w:bookmarkStart w:id="535" w:name="_Toc513891571"/>
      <w:bookmarkStart w:id="536" w:name="_Toc533694195"/>
      <w:r>
        <w:lastRenderedPageBreak/>
        <w:t>Quinta Parte:</w:t>
      </w:r>
      <w:r>
        <w:br/>
        <w:t>Propuesta</w:t>
      </w:r>
      <w:bookmarkEnd w:id="532"/>
      <w:bookmarkEnd w:id="533"/>
      <w:bookmarkEnd w:id="534"/>
      <w:bookmarkEnd w:id="535"/>
      <w:bookmarkEnd w:id="536"/>
    </w:p>
    <w:p w14:paraId="3DB9904C" w14:textId="77777777" w:rsidR="00C471C1" w:rsidRDefault="00C471C1" w:rsidP="0042111F">
      <w:pPr>
        <w:ind w:left="567"/>
        <w:sectPr w:rsidR="00C471C1" w:rsidSect="00786144">
          <w:footerReference w:type="first" r:id="rId23"/>
          <w:pgSz w:w="12240" w:h="15840"/>
          <w:pgMar w:top="1418" w:right="1701" w:bottom="1418" w:left="1701" w:header="709" w:footer="709" w:gutter="0"/>
          <w:cols w:space="708"/>
          <w:vAlign w:val="center"/>
          <w:titlePg/>
          <w:docGrid w:linePitch="360"/>
        </w:sectPr>
      </w:pPr>
    </w:p>
    <w:p w14:paraId="12E1965E" w14:textId="77777777" w:rsidR="00A77CB6" w:rsidRDefault="00A77CB6" w:rsidP="0042111F">
      <w:pPr>
        <w:pStyle w:val="Heading2"/>
        <w:numPr>
          <w:ilvl w:val="0"/>
          <w:numId w:val="0"/>
        </w:numPr>
        <w:ind w:left="360"/>
      </w:pPr>
      <w:bookmarkStart w:id="537" w:name="_Toc484774692"/>
      <w:bookmarkStart w:id="538" w:name="_Toc489248547"/>
      <w:bookmarkStart w:id="539" w:name="_Toc513891572"/>
      <w:bookmarkStart w:id="540" w:name="_Toc533694196"/>
      <w:r>
        <w:lastRenderedPageBreak/>
        <w:t>Análisis de requerimientos</w:t>
      </w:r>
      <w:bookmarkEnd w:id="537"/>
      <w:bookmarkEnd w:id="538"/>
      <w:bookmarkEnd w:id="539"/>
      <w:bookmarkEnd w:id="540"/>
    </w:p>
    <w:p w14:paraId="7352570E" w14:textId="77777777" w:rsidR="00A77CB6" w:rsidRDefault="00A77CB6" w:rsidP="0042111F">
      <w:pPr>
        <w:pStyle w:val="Heading2"/>
        <w:numPr>
          <w:ilvl w:val="0"/>
          <w:numId w:val="0"/>
        </w:numPr>
        <w:ind w:left="360"/>
      </w:pPr>
      <w:bookmarkStart w:id="541" w:name="_Toc489248548"/>
      <w:bookmarkStart w:id="542" w:name="_Toc513891573"/>
      <w:bookmarkStart w:id="543" w:name="_Toc533694197"/>
      <w:r>
        <w:t>Fase de preparación</w:t>
      </w:r>
      <w:bookmarkEnd w:id="541"/>
      <w:bookmarkEnd w:id="542"/>
      <w:bookmarkEnd w:id="543"/>
    </w:p>
    <w:p w14:paraId="38E2BC28" w14:textId="77777777" w:rsidR="007C77B3" w:rsidRDefault="007C77B3" w:rsidP="0042111F">
      <w:pPr>
        <w:pStyle w:val="Heading2"/>
        <w:numPr>
          <w:ilvl w:val="0"/>
          <w:numId w:val="0"/>
        </w:numPr>
        <w:ind w:left="360"/>
      </w:pPr>
      <w:bookmarkStart w:id="544" w:name="_Toc489248549"/>
      <w:bookmarkStart w:id="545" w:name="_Toc513891574"/>
      <w:bookmarkStart w:id="546" w:name="_Toc533694198"/>
      <w:r>
        <w:t>Fase de instalación</w:t>
      </w:r>
      <w:bookmarkEnd w:id="544"/>
      <w:bookmarkEnd w:id="545"/>
      <w:bookmarkEnd w:id="546"/>
    </w:p>
    <w:p w14:paraId="6D591EF9" w14:textId="77777777" w:rsidR="00932A5B" w:rsidRDefault="007C77B3" w:rsidP="0042111F">
      <w:pPr>
        <w:pStyle w:val="Heading3"/>
        <w:numPr>
          <w:ilvl w:val="0"/>
          <w:numId w:val="0"/>
        </w:numPr>
        <w:ind w:left="360"/>
      </w:pPr>
      <w:bookmarkStart w:id="547" w:name="_Toc513891575"/>
      <w:bookmarkStart w:id="548" w:name="_Toc533694199"/>
      <w:r>
        <w:t>Sub faces necesarias</w:t>
      </w:r>
      <w:bookmarkEnd w:id="547"/>
      <w:bookmarkEnd w:id="548"/>
    </w:p>
    <w:p w14:paraId="0F062B80" w14:textId="77777777" w:rsidR="00D4677B" w:rsidRPr="00E83CD9" w:rsidRDefault="00D4677B" w:rsidP="0042111F">
      <w:pPr>
        <w:pStyle w:val="Heading2"/>
        <w:numPr>
          <w:ilvl w:val="0"/>
          <w:numId w:val="0"/>
        </w:numPr>
        <w:ind w:left="360"/>
      </w:pPr>
      <w:bookmarkStart w:id="549" w:name="_Toc485805340"/>
      <w:bookmarkStart w:id="550" w:name="_Toc489248554"/>
      <w:bookmarkStart w:id="551" w:name="_Toc513891576"/>
      <w:bookmarkStart w:id="552" w:name="_Toc533694200"/>
      <w:r w:rsidRPr="00E83CD9">
        <w:t>Costos Estimados</w:t>
      </w:r>
      <w:bookmarkEnd w:id="549"/>
      <w:bookmarkEnd w:id="550"/>
      <w:bookmarkEnd w:id="551"/>
      <w:bookmarkEnd w:id="552"/>
    </w:p>
    <w:p w14:paraId="7ABF767C" w14:textId="77777777" w:rsidR="00D4677B" w:rsidRPr="00E83CD9" w:rsidRDefault="00D4677B" w:rsidP="0042111F">
      <w:pPr>
        <w:pStyle w:val="Heading2"/>
        <w:numPr>
          <w:ilvl w:val="0"/>
          <w:numId w:val="0"/>
        </w:numPr>
        <w:ind w:left="360"/>
      </w:pPr>
      <w:bookmarkStart w:id="553" w:name="_Toc484774693"/>
      <w:bookmarkStart w:id="554" w:name="_Toc485805341"/>
      <w:bookmarkStart w:id="555" w:name="_Toc489248555"/>
      <w:bookmarkStart w:id="556" w:name="_Toc513891577"/>
      <w:bookmarkStart w:id="557" w:name="_Toc533694201"/>
      <w:r w:rsidRPr="00E83CD9">
        <w:t>Cronograma</w:t>
      </w:r>
      <w:bookmarkEnd w:id="553"/>
      <w:bookmarkEnd w:id="554"/>
      <w:bookmarkEnd w:id="555"/>
      <w:bookmarkEnd w:id="556"/>
      <w:bookmarkEnd w:id="557"/>
    </w:p>
    <w:p w14:paraId="1E315A9A" w14:textId="77777777" w:rsidR="00D4677B" w:rsidRDefault="00D4677B" w:rsidP="0042111F">
      <w:pPr>
        <w:sectPr w:rsidR="00D4677B">
          <w:pgSz w:w="12240" w:h="15840"/>
          <w:pgMar w:top="1417" w:right="1701" w:bottom="1417" w:left="1701" w:header="708" w:footer="708" w:gutter="0"/>
          <w:cols w:space="708"/>
          <w:docGrid w:linePitch="360"/>
        </w:sectPr>
      </w:pPr>
    </w:p>
    <w:p w14:paraId="666D7A9E" w14:textId="77777777" w:rsidR="007D4697" w:rsidRDefault="00D4677B" w:rsidP="0042111F">
      <w:pPr>
        <w:pStyle w:val="Heading1"/>
        <w:sectPr w:rsidR="007D4697" w:rsidSect="007D4697">
          <w:headerReference w:type="default" r:id="rId24"/>
          <w:pgSz w:w="12240" w:h="15840"/>
          <w:pgMar w:top="1418" w:right="1701" w:bottom="1418" w:left="1701" w:header="709" w:footer="709" w:gutter="0"/>
          <w:cols w:space="708"/>
          <w:vAlign w:val="center"/>
          <w:docGrid w:linePitch="360"/>
        </w:sectPr>
      </w:pPr>
      <w:bookmarkStart w:id="558" w:name="_Toc513891578"/>
      <w:bookmarkStart w:id="559" w:name="_Toc533694202"/>
      <w:r>
        <w:lastRenderedPageBreak/>
        <w:t>Bibliografía</w:t>
      </w:r>
      <w:bookmarkEnd w:id="558"/>
      <w:bookmarkEnd w:id="559"/>
    </w:p>
    <w:p w14:paraId="1105F3D7" w14:textId="77777777" w:rsidR="007D4697" w:rsidRPr="007735BD" w:rsidRDefault="007D4697" w:rsidP="0042111F">
      <w:pPr>
        <w:pStyle w:val="Heading1"/>
        <w:rPr>
          <w:lang w:val="en-US"/>
        </w:rPr>
      </w:pPr>
      <w:bookmarkStart w:id="560" w:name="_Toc474134015"/>
      <w:bookmarkStart w:id="561" w:name="_Toc484774696"/>
      <w:bookmarkStart w:id="562" w:name="_Toc485805343"/>
      <w:bookmarkStart w:id="563" w:name="_Toc489248557"/>
      <w:bookmarkStart w:id="564" w:name="_Toc513891579"/>
      <w:bookmarkStart w:id="565" w:name="_Toc533694203"/>
      <w:r w:rsidRPr="007735BD">
        <w:rPr>
          <w:lang w:val="en-US"/>
        </w:rPr>
        <w:lastRenderedPageBreak/>
        <w:t>Glosario</w:t>
      </w:r>
      <w:bookmarkEnd w:id="560"/>
      <w:bookmarkEnd w:id="561"/>
      <w:bookmarkEnd w:id="562"/>
      <w:bookmarkEnd w:id="563"/>
      <w:bookmarkEnd w:id="564"/>
      <w:bookmarkEnd w:id="565"/>
    </w:p>
    <w:p w14:paraId="2C683CEC" w14:textId="77777777" w:rsidR="007D4697" w:rsidRPr="007735BD" w:rsidRDefault="007D4697" w:rsidP="0042111F">
      <w:pPr>
        <w:ind w:left="567"/>
        <w:rPr>
          <w:lang w:val="en-US"/>
        </w:rPr>
        <w:sectPr w:rsidR="007D4697" w:rsidRPr="007735BD" w:rsidSect="00786144">
          <w:footerReference w:type="first" r:id="rId25"/>
          <w:pgSz w:w="12240" w:h="15840"/>
          <w:pgMar w:top="1418" w:right="1701" w:bottom="1418" w:left="1701" w:header="709" w:footer="709" w:gutter="0"/>
          <w:cols w:space="708"/>
          <w:vAlign w:val="center"/>
          <w:titlePg/>
          <w:docGrid w:linePitch="360"/>
        </w:sectPr>
      </w:pPr>
    </w:p>
    <w:p w14:paraId="35F5FDF4" w14:textId="77777777" w:rsidR="00CC69C4" w:rsidRPr="00CC69C4" w:rsidRDefault="007D4697" w:rsidP="0042111F">
      <w:pPr>
        <w:pStyle w:val="Heading1"/>
      </w:pPr>
      <w:bookmarkStart w:id="566" w:name="_Toc513891580"/>
      <w:bookmarkStart w:id="567" w:name="_Toc533694204"/>
      <w:r>
        <w:lastRenderedPageBreak/>
        <w:t>Anexos</w:t>
      </w:r>
      <w:bookmarkEnd w:id="566"/>
      <w:bookmarkEnd w:id="567"/>
    </w:p>
    <w:sectPr w:rsidR="00CC69C4" w:rsidRPr="00CC69C4" w:rsidSect="00CC69C4">
      <w:pgSz w:w="12240" w:h="15840"/>
      <w:pgMar w:top="1418" w:right="1701" w:bottom="1418" w:left="1701" w:header="709" w:footer="709" w:gutter="0"/>
      <w:cols w:space="708"/>
      <w:vAlign w:val="cen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0" w:author="CAROLINA ESPANA  CHAVARRIA" w:date="2024-06-13T09:41:00Z" w:initials="CE">
    <w:p w14:paraId="2EB39F55" w14:textId="77777777" w:rsidR="009448DB" w:rsidRDefault="009448DB" w:rsidP="009448DB">
      <w:pPr>
        <w:pStyle w:val="CommentText"/>
      </w:pPr>
      <w:r>
        <w:rPr>
          <w:rStyle w:val="CommentReference"/>
        </w:rPr>
        <w:annotationRef/>
      </w:r>
      <w:r>
        <w:t xml:space="preserve">Incluya el año y la pág de la fuente </w:t>
      </w:r>
    </w:p>
  </w:comment>
  <w:comment w:id="479" w:author="CAROLINA ESPANA  CHAVARRIA" w:date="2024-06-13T09:55:00Z" w:initials="CE">
    <w:p w14:paraId="78EEAB36" w14:textId="77777777" w:rsidR="00437C11" w:rsidRDefault="00437C11" w:rsidP="00437C11">
      <w:pPr>
        <w:pStyle w:val="CommentText"/>
      </w:pPr>
      <w:r>
        <w:rPr>
          <w:rStyle w:val="CommentReference"/>
        </w:rPr>
        <w:annotationRef/>
      </w:r>
      <w:r>
        <w:t>Esta numeración a qué corresponde? Verificar si es necesario numerar las anteriores</w:t>
      </w:r>
    </w:p>
  </w:comment>
  <w:comment w:id="483" w:author="CAROLINA ESPANA  CHAVARRIA" w:date="2024-06-13T09:55:00Z" w:initials="CE">
    <w:p w14:paraId="020300C2" w14:textId="77777777" w:rsidR="00437C11" w:rsidRDefault="00437C11" w:rsidP="00437C11">
      <w:pPr>
        <w:pStyle w:val="CommentText"/>
      </w:pPr>
      <w:r>
        <w:rPr>
          <w:rStyle w:val="CommentReference"/>
        </w:rPr>
        <w:annotationRef/>
      </w:r>
      <w:r>
        <w:t>Numeración?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B39F55" w15:done="0"/>
  <w15:commentEx w15:paraId="78EEAB36" w15:done="0"/>
  <w15:commentEx w15:paraId="02030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EE40B6" w16cex:dateUtc="2024-06-13T15:41:00Z"/>
  <w16cex:commentExtensible w16cex:durableId="0A2E228F" w16cex:dateUtc="2024-06-13T15:55:00Z"/>
  <w16cex:commentExtensible w16cex:durableId="06453A2A" w16cex:dateUtc="2024-06-1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B39F55" w16cid:durableId="49EE40B6"/>
  <w16cid:commentId w16cid:paraId="78EEAB36" w16cid:durableId="0A2E228F"/>
  <w16cid:commentId w16cid:paraId="020300C2" w16cid:durableId="06453A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F9EC6" w14:textId="77777777" w:rsidR="005149BC" w:rsidRDefault="005149BC" w:rsidP="00864517">
      <w:pPr>
        <w:spacing w:after="0" w:line="240" w:lineRule="auto"/>
      </w:pPr>
      <w:r>
        <w:separator/>
      </w:r>
    </w:p>
  </w:endnote>
  <w:endnote w:type="continuationSeparator" w:id="0">
    <w:p w14:paraId="7A1A7F4A" w14:textId="77777777" w:rsidR="005149BC" w:rsidRDefault="005149BC" w:rsidP="0086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5512907"/>
      <w:docPartObj>
        <w:docPartGallery w:val="Page Numbers (Bottom of Page)"/>
        <w:docPartUnique/>
      </w:docPartObj>
    </w:sdtPr>
    <w:sdtContent>
      <w:p w14:paraId="3CE8CF1F" w14:textId="77777777" w:rsidR="0042111F" w:rsidRDefault="0042111F">
        <w:pPr>
          <w:pStyle w:val="Footer"/>
          <w:jc w:val="right"/>
        </w:pPr>
        <w:r>
          <w:fldChar w:fldCharType="begin"/>
        </w:r>
        <w:r>
          <w:instrText>PAGE   \* MERGEFORMAT</w:instrText>
        </w:r>
        <w:r>
          <w:fldChar w:fldCharType="separate"/>
        </w:r>
        <w:r w:rsidR="00494332" w:rsidRPr="00494332">
          <w:rPr>
            <w:noProof/>
            <w:lang w:val="es-ES"/>
          </w:rPr>
          <w:t>xii</w:t>
        </w:r>
        <w:r>
          <w:fldChar w:fldCharType="end"/>
        </w:r>
      </w:p>
    </w:sdtContent>
  </w:sdt>
  <w:p w14:paraId="4A5EAC55" w14:textId="77777777" w:rsidR="0042111F" w:rsidRDefault="00421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BCF48" w14:textId="77777777" w:rsidR="0042111F" w:rsidRDefault="0042111F">
    <w:pPr>
      <w:pStyle w:val="Footer"/>
      <w:jc w:val="right"/>
    </w:pPr>
  </w:p>
  <w:p w14:paraId="1A0BC0E5" w14:textId="77777777" w:rsidR="0042111F" w:rsidRDefault="00421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395254"/>
      <w:docPartObj>
        <w:docPartGallery w:val="Page Numbers (Bottom of Page)"/>
        <w:docPartUnique/>
      </w:docPartObj>
    </w:sdtPr>
    <w:sdtContent>
      <w:p w14:paraId="1EB029AE" w14:textId="77777777" w:rsidR="0042111F" w:rsidRDefault="0042111F">
        <w:pPr>
          <w:pStyle w:val="Footer"/>
          <w:jc w:val="right"/>
        </w:pPr>
        <w:r>
          <w:fldChar w:fldCharType="begin"/>
        </w:r>
        <w:r>
          <w:instrText>PAGE   \* MERGEFORMAT</w:instrText>
        </w:r>
        <w:r>
          <w:fldChar w:fldCharType="separate"/>
        </w:r>
        <w:r w:rsidR="00494332" w:rsidRPr="00494332">
          <w:rPr>
            <w:noProof/>
            <w:lang w:val="es-ES"/>
          </w:rPr>
          <w:t>21</w:t>
        </w:r>
        <w:r>
          <w:fldChar w:fldCharType="end"/>
        </w:r>
      </w:p>
    </w:sdtContent>
  </w:sdt>
  <w:p w14:paraId="673BC995" w14:textId="77777777" w:rsidR="0042111F" w:rsidRDefault="00421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E546F" w14:textId="77777777" w:rsidR="0042111F" w:rsidRDefault="0042111F">
    <w:pPr>
      <w:pStyle w:val="Footer"/>
      <w:jc w:val="right"/>
    </w:pPr>
  </w:p>
  <w:p w14:paraId="5E7A16F1" w14:textId="77777777" w:rsidR="0042111F" w:rsidRDefault="004211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6E9C" w14:textId="77777777" w:rsidR="0042111F" w:rsidRDefault="0042111F" w:rsidP="0078614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F1729" w14:textId="77777777" w:rsidR="0042111F" w:rsidRDefault="0042111F" w:rsidP="00786144">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55B4D" w14:textId="77777777" w:rsidR="0042111F" w:rsidRPr="005928D4" w:rsidRDefault="0042111F" w:rsidP="0078614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DE7DF" w14:textId="77777777" w:rsidR="0042111F" w:rsidRPr="008A0B0A" w:rsidRDefault="0042111F" w:rsidP="00786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3955F" w14:textId="77777777" w:rsidR="005149BC" w:rsidRDefault="005149BC" w:rsidP="00864517">
      <w:pPr>
        <w:spacing w:after="0" w:line="240" w:lineRule="auto"/>
      </w:pPr>
      <w:r>
        <w:separator/>
      </w:r>
    </w:p>
  </w:footnote>
  <w:footnote w:type="continuationSeparator" w:id="0">
    <w:p w14:paraId="287575F8" w14:textId="77777777" w:rsidR="005149BC" w:rsidRDefault="005149BC" w:rsidP="0086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C37AB" w14:textId="77777777" w:rsidR="0042111F" w:rsidRDefault="0042111F">
    <w:pPr>
      <w:pStyle w:val="Header"/>
      <w:jc w:val="right"/>
    </w:pPr>
  </w:p>
  <w:p w14:paraId="07607DCE" w14:textId="77777777" w:rsidR="0042111F" w:rsidRDefault="00421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3BBB5" w14:textId="77777777" w:rsidR="0042111F" w:rsidRDefault="0042111F">
    <w:pPr>
      <w:pStyle w:val="Header"/>
      <w:jc w:val="right"/>
    </w:pPr>
  </w:p>
  <w:p w14:paraId="4AA4E67F" w14:textId="77777777" w:rsidR="0042111F" w:rsidRDefault="004211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79858" w14:textId="77777777" w:rsidR="0042111F" w:rsidRDefault="0042111F">
    <w:pPr>
      <w:pStyle w:val="Header"/>
      <w:jc w:val="right"/>
    </w:pPr>
  </w:p>
  <w:p w14:paraId="739C3AC3" w14:textId="77777777" w:rsidR="0042111F" w:rsidRDefault="00421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33160" w14:textId="77777777" w:rsidR="0042111F" w:rsidRDefault="0042111F">
    <w:pPr>
      <w:pStyle w:val="Header"/>
      <w:jc w:val="right"/>
    </w:pPr>
  </w:p>
  <w:p w14:paraId="501A29B5" w14:textId="77777777" w:rsidR="0042111F" w:rsidRDefault="00421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966F7"/>
    <w:multiLevelType w:val="hybridMultilevel"/>
    <w:tmpl w:val="3D4E331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0F1228F"/>
    <w:multiLevelType w:val="multilevel"/>
    <w:tmpl w:val="184222C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E0810"/>
    <w:multiLevelType w:val="hybridMultilevel"/>
    <w:tmpl w:val="D97AE0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958592C"/>
    <w:multiLevelType w:val="hybridMultilevel"/>
    <w:tmpl w:val="648CC6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31B17E41"/>
    <w:multiLevelType w:val="hybridMultilevel"/>
    <w:tmpl w:val="C48005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EEC1D73"/>
    <w:multiLevelType w:val="hybridMultilevel"/>
    <w:tmpl w:val="E0BABD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6403656"/>
    <w:multiLevelType w:val="multilevel"/>
    <w:tmpl w:val="2E609400"/>
    <w:lvl w:ilvl="0">
      <w:start w:val="1"/>
      <w:numFmt w:val="decimal"/>
      <w:lvlText w:val="%1"/>
      <w:lvlJc w:val="left"/>
      <w:pPr>
        <w:ind w:left="5818"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6A02152A"/>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6B3E67"/>
    <w:multiLevelType w:val="hybridMultilevel"/>
    <w:tmpl w:val="8BEA1D4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72E0588E"/>
    <w:multiLevelType w:val="hybridMultilevel"/>
    <w:tmpl w:val="FF32EC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805392590">
    <w:abstractNumId w:val="6"/>
  </w:num>
  <w:num w:numId="2" w16cid:durableId="855383525">
    <w:abstractNumId w:val="7"/>
  </w:num>
  <w:num w:numId="3" w16cid:durableId="48652490">
    <w:abstractNumId w:val="8"/>
  </w:num>
  <w:num w:numId="4" w16cid:durableId="1991666129">
    <w:abstractNumId w:val="5"/>
  </w:num>
  <w:num w:numId="5" w16cid:durableId="870801071">
    <w:abstractNumId w:val="2"/>
  </w:num>
  <w:num w:numId="6" w16cid:durableId="1239483156">
    <w:abstractNumId w:val="1"/>
  </w:num>
  <w:num w:numId="7" w16cid:durableId="1839006079">
    <w:abstractNumId w:val="0"/>
  </w:num>
  <w:num w:numId="8" w16cid:durableId="772015968">
    <w:abstractNumId w:val="3"/>
  </w:num>
  <w:num w:numId="9" w16cid:durableId="40330799">
    <w:abstractNumId w:val="9"/>
  </w:num>
  <w:num w:numId="10" w16cid:durableId="14131658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OLINA ESPANA  CHAVARRIA">
    <w15:presenceInfo w15:providerId="AD" w15:userId="S::carolina.espana.chavarria@una.ac.cr::6a75244f-9481-4ed1-9027-7e300d3878a2"/>
  </w15:person>
  <w15:person w15:author="Bot CCM">
    <w15:presenceInfo w15:providerId="Windows Live" w15:userId="58398ea29aecc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4F46"/>
    <w:rsid w:val="00045908"/>
    <w:rsid w:val="00194CED"/>
    <w:rsid w:val="001D587C"/>
    <w:rsid w:val="001E2B8D"/>
    <w:rsid w:val="00216C7F"/>
    <w:rsid w:val="002403F1"/>
    <w:rsid w:val="0025524C"/>
    <w:rsid w:val="00256E6D"/>
    <w:rsid w:val="002B55C7"/>
    <w:rsid w:val="002E401A"/>
    <w:rsid w:val="002E5E30"/>
    <w:rsid w:val="00407B7E"/>
    <w:rsid w:val="0041758F"/>
    <w:rsid w:val="0042111F"/>
    <w:rsid w:val="00430ACC"/>
    <w:rsid w:val="00437C11"/>
    <w:rsid w:val="00492A38"/>
    <w:rsid w:val="00494332"/>
    <w:rsid w:val="004B53E9"/>
    <w:rsid w:val="004C33E9"/>
    <w:rsid w:val="005149BC"/>
    <w:rsid w:val="00516ABB"/>
    <w:rsid w:val="005509B7"/>
    <w:rsid w:val="005739FE"/>
    <w:rsid w:val="005F2CDD"/>
    <w:rsid w:val="006007DB"/>
    <w:rsid w:val="00651055"/>
    <w:rsid w:val="00652CB3"/>
    <w:rsid w:val="006C4FD0"/>
    <w:rsid w:val="00715AB2"/>
    <w:rsid w:val="00786144"/>
    <w:rsid w:val="007A66FE"/>
    <w:rsid w:val="007C77B3"/>
    <w:rsid w:val="007D4697"/>
    <w:rsid w:val="007D56D2"/>
    <w:rsid w:val="008462DD"/>
    <w:rsid w:val="008525DC"/>
    <w:rsid w:val="00864517"/>
    <w:rsid w:val="008905B8"/>
    <w:rsid w:val="0089626B"/>
    <w:rsid w:val="00912A30"/>
    <w:rsid w:val="00932A5B"/>
    <w:rsid w:val="009448DB"/>
    <w:rsid w:val="00947D8C"/>
    <w:rsid w:val="009811CA"/>
    <w:rsid w:val="009B2069"/>
    <w:rsid w:val="009E5F37"/>
    <w:rsid w:val="00A3391C"/>
    <w:rsid w:val="00A70DA4"/>
    <w:rsid w:val="00A7358D"/>
    <w:rsid w:val="00A77CB6"/>
    <w:rsid w:val="00AC7A1C"/>
    <w:rsid w:val="00AE0A72"/>
    <w:rsid w:val="00AE5830"/>
    <w:rsid w:val="00B22220"/>
    <w:rsid w:val="00B948FF"/>
    <w:rsid w:val="00B962FC"/>
    <w:rsid w:val="00B97AC9"/>
    <w:rsid w:val="00C2774E"/>
    <w:rsid w:val="00C428CF"/>
    <w:rsid w:val="00C471C1"/>
    <w:rsid w:val="00C77B56"/>
    <w:rsid w:val="00C820FF"/>
    <w:rsid w:val="00CB02CD"/>
    <w:rsid w:val="00CC69C4"/>
    <w:rsid w:val="00CC7F06"/>
    <w:rsid w:val="00CD3253"/>
    <w:rsid w:val="00D16235"/>
    <w:rsid w:val="00D4677B"/>
    <w:rsid w:val="00DC14C2"/>
    <w:rsid w:val="00DE07C8"/>
    <w:rsid w:val="00DF3CDF"/>
    <w:rsid w:val="00E0143F"/>
    <w:rsid w:val="00E72B0B"/>
    <w:rsid w:val="00EC586C"/>
    <w:rsid w:val="00EE7DA2"/>
    <w:rsid w:val="00F2539B"/>
    <w:rsid w:val="00F83B09"/>
    <w:rsid w:val="00FC4F46"/>
    <w:rsid w:val="00FC525C"/>
    <w:rsid w:val="00FD30A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22D12"/>
  <w15:docId w15:val="{9B3E9DE3-D406-46DA-8324-91CC972C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B8"/>
    <w:rPr>
      <w:rFonts w:ascii="Times New Roman" w:hAnsi="Times New Roman"/>
      <w:sz w:val="24"/>
    </w:rPr>
  </w:style>
  <w:style w:type="paragraph" w:styleId="Heading1">
    <w:name w:val="heading 1"/>
    <w:basedOn w:val="Normal"/>
    <w:next w:val="Normal"/>
    <w:link w:val="Heading1Char"/>
    <w:uiPriority w:val="9"/>
    <w:qFormat/>
    <w:rsid w:val="008905B8"/>
    <w:pPr>
      <w:keepNext/>
      <w:keepLines/>
      <w:spacing w:before="240" w:after="0" w:line="480" w:lineRule="auto"/>
      <w:jc w:val="center"/>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51055"/>
    <w:pPr>
      <w:numPr>
        <w:ilvl w:val="1"/>
      </w:numPr>
      <w:jc w:val="left"/>
      <w:outlineLvl w:val="1"/>
    </w:pPr>
  </w:style>
  <w:style w:type="paragraph" w:styleId="Heading3">
    <w:name w:val="heading 3"/>
    <w:basedOn w:val="Heading2"/>
    <w:next w:val="Normal"/>
    <w:link w:val="Heading3Char"/>
    <w:uiPriority w:val="9"/>
    <w:unhideWhenUsed/>
    <w:qFormat/>
    <w:rsid w:val="00651055"/>
    <w:pPr>
      <w:numPr>
        <w:ilvl w:val="2"/>
      </w:numPr>
      <w:ind w:left="993" w:hanging="993"/>
      <w:outlineLvl w:val="2"/>
    </w:pPr>
    <w:rPr>
      <w:szCs w:val="28"/>
    </w:rPr>
  </w:style>
  <w:style w:type="paragraph" w:styleId="Heading4">
    <w:name w:val="heading 4"/>
    <w:basedOn w:val="Heading3"/>
    <w:next w:val="Normal"/>
    <w:link w:val="Heading4Char"/>
    <w:uiPriority w:val="9"/>
    <w:unhideWhenUsed/>
    <w:qFormat/>
    <w:rsid w:val="00C428CF"/>
    <w:pPr>
      <w:numPr>
        <w:ilvl w:val="3"/>
      </w:numPr>
      <w:tabs>
        <w:tab w:val="left" w:pos="1276"/>
      </w:tabs>
      <w:ind w:left="1276" w:hanging="1276"/>
      <w:outlineLvl w:val="3"/>
    </w:pPr>
  </w:style>
  <w:style w:type="paragraph" w:styleId="Heading5">
    <w:name w:val="heading 5"/>
    <w:basedOn w:val="Normal"/>
    <w:next w:val="Normal"/>
    <w:link w:val="Heading5Char"/>
    <w:uiPriority w:val="9"/>
    <w:semiHidden/>
    <w:unhideWhenUsed/>
    <w:qFormat/>
    <w:rsid w:val="00C428CF"/>
    <w:pPr>
      <w:keepNext/>
      <w:keepLines/>
      <w:numPr>
        <w:ilvl w:val="4"/>
        <w:numId w:val="1"/>
      </w:numPr>
      <w:spacing w:before="40" w:after="0" w:line="480" w:lineRule="auto"/>
      <w:jc w:val="both"/>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28CF"/>
    <w:pPr>
      <w:keepNext/>
      <w:keepLines/>
      <w:numPr>
        <w:ilvl w:val="5"/>
        <w:numId w:val="1"/>
      </w:numPr>
      <w:spacing w:before="40" w:after="0" w:line="480" w:lineRule="auto"/>
      <w:jc w:val="both"/>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28CF"/>
    <w:pPr>
      <w:keepNext/>
      <w:keepLines/>
      <w:numPr>
        <w:ilvl w:val="6"/>
        <w:numId w:val="1"/>
      </w:numPr>
      <w:spacing w:before="40" w:after="0" w:line="480" w:lineRule="auto"/>
      <w:jc w:val="both"/>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28CF"/>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28CF"/>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5B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51055"/>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651055"/>
    <w:rPr>
      <w:rFonts w:ascii="Arial" w:eastAsiaTheme="majorEastAsia" w:hAnsi="Arial" w:cstheme="majorBidi"/>
      <w:b/>
      <w:sz w:val="24"/>
      <w:szCs w:val="28"/>
    </w:rPr>
  </w:style>
  <w:style w:type="character" w:customStyle="1" w:styleId="Heading4Char">
    <w:name w:val="Heading 4 Char"/>
    <w:basedOn w:val="DefaultParagraphFont"/>
    <w:link w:val="Heading4"/>
    <w:uiPriority w:val="9"/>
    <w:rsid w:val="00C428CF"/>
    <w:rPr>
      <w:rFonts w:ascii="Arial" w:eastAsiaTheme="majorEastAsia" w:hAnsi="Arial" w:cstheme="majorBidi"/>
      <w:b/>
      <w:sz w:val="28"/>
      <w:szCs w:val="28"/>
    </w:rPr>
  </w:style>
  <w:style w:type="character" w:customStyle="1" w:styleId="Heading5Char">
    <w:name w:val="Heading 5 Char"/>
    <w:basedOn w:val="DefaultParagraphFont"/>
    <w:link w:val="Heading5"/>
    <w:uiPriority w:val="9"/>
    <w:semiHidden/>
    <w:rsid w:val="00C428C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428C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428C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428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28CF"/>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2539B"/>
    <w:pPr>
      <w:spacing w:after="100"/>
      <w:ind w:left="220"/>
    </w:pPr>
  </w:style>
  <w:style w:type="paragraph" w:styleId="TOC3">
    <w:name w:val="toc 3"/>
    <w:basedOn w:val="Normal"/>
    <w:next w:val="Normal"/>
    <w:autoRedefine/>
    <w:uiPriority w:val="39"/>
    <w:unhideWhenUsed/>
    <w:rsid w:val="00F2539B"/>
    <w:pPr>
      <w:spacing w:after="100"/>
      <w:ind w:left="440"/>
    </w:pPr>
  </w:style>
  <w:style w:type="character" w:styleId="Hyperlink">
    <w:name w:val="Hyperlink"/>
    <w:basedOn w:val="DefaultParagraphFont"/>
    <w:uiPriority w:val="99"/>
    <w:unhideWhenUsed/>
    <w:rsid w:val="00F2539B"/>
    <w:rPr>
      <w:color w:val="0563C1" w:themeColor="hyperlink"/>
      <w:u w:val="single"/>
    </w:rPr>
  </w:style>
  <w:style w:type="paragraph" w:styleId="Header">
    <w:name w:val="header"/>
    <w:basedOn w:val="Normal"/>
    <w:link w:val="HeaderChar"/>
    <w:uiPriority w:val="99"/>
    <w:unhideWhenUsed/>
    <w:rsid w:val="008645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864517"/>
  </w:style>
  <w:style w:type="paragraph" w:styleId="Footer">
    <w:name w:val="footer"/>
    <w:basedOn w:val="Normal"/>
    <w:link w:val="FooterChar"/>
    <w:uiPriority w:val="99"/>
    <w:unhideWhenUsed/>
    <w:rsid w:val="008645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864517"/>
  </w:style>
  <w:style w:type="paragraph" w:styleId="TOC1">
    <w:name w:val="toc 1"/>
    <w:basedOn w:val="Normal"/>
    <w:next w:val="Normal"/>
    <w:autoRedefine/>
    <w:uiPriority w:val="39"/>
    <w:unhideWhenUsed/>
    <w:rsid w:val="002403F1"/>
    <w:pPr>
      <w:spacing w:after="100"/>
    </w:pPr>
  </w:style>
  <w:style w:type="paragraph" w:styleId="ListParagraph">
    <w:name w:val="List Paragraph"/>
    <w:basedOn w:val="Normal"/>
    <w:uiPriority w:val="34"/>
    <w:qFormat/>
    <w:rsid w:val="006007DB"/>
    <w:pPr>
      <w:spacing w:after="0" w:line="240" w:lineRule="auto"/>
      <w:ind w:left="720"/>
      <w:contextualSpacing/>
    </w:pPr>
    <w:rPr>
      <w:rFonts w:eastAsia="Times New Roman" w:cs="Times New Roman"/>
      <w:szCs w:val="24"/>
      <w:lang w:eastAsia="es-ES_tradnl"/>
    </w:rPr>
  </w:style>
  <w:style w:type="paragraph" w:styleId="NormalWeb">
    <w:name w:val="Normal (Web)"/>
    <w:basedOn w:val="Normal"/>
    <w:uiPriority w:val="99"/>
    <w:unhideWhenUsed/>
    <w:rsid w:val="006007DB"/>
    <w:pPr>
      <w:spacing w:before="100" w:beforeAutospacing="1" w:after="100" w:afterAutospacing="1" w:line="240" w:lineRule="auto"/>
    </w:pPr>
    <w:rPr>
      <w:rFonts w:eastAsia="Times New Roman" w:cs="Times New Roman"/>
      <w:szCs w:val="24"/>
      <w:lang w:eastAsia="es-CR"/>
    </w:rPr>
  </w:style>
  <w:style w:type="character" w:styleId="FollowedHyperlink">
    <w:name w:val="FollowedHyperlink"/>
    <w:basedOn w:val="DefaultParagraphFont"/>
    <w:uiPriority w:val="99"/>
    <w:semiHidden/>
    <w:unhideWhenUsed/>
    <w:rsid w:val="006007DB"/>
    <w:rPr>
      <w:color w:val="954F72" w:themeColor="followedHyperlink"/>
      <w:u w:val="single"/>
    </w:rPr>
  </w:style>
  <w:style w:type="character" w:styleId="Strong">
    <w:name w:val="Strong"/>
    <w:basedOn w:val="DefaultParagraphFont"/>
    <w:uiPriority w:val="22"/>
    <w:qFormat/>
    <w:rsid w:val="006007DB"/>
    <w:rPr>
      <w:b/>
      <w:bCs/>
    </w:rPr>
  </w:style>
  <w:style w:type="character" w:styleId="Emphasis">
    <w:name w:val="Emphasis"/>
    <w:basedOn w:val="DefaultParagraphFont"/>
    <w:uiPriority w:val="20"/>
    <w:qFormat/>
    <w:rsid w:val="006007DB"/>
    <w:rPr>
      <w:i/>
      <w:iCs/>
    </w:rPr>
  </w:style>
  <w:style w:type="paragraph" w:styleId="Revision">
    <w:name w:val="Revision"/>
    <w:hidden/>
    <w:uiPriority w:val="99"/>
    <w:semiHidden/>
    <w:rsid w:val="00652CB3"/>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9448DB"/>
    <w:rPr>
      <w:sz w:val="16"/>
      <w:szCs w:val="16"/>
    </w:rPr>
  </w:style>
  <w:style w:type="paragraph" w:styleId="CommentText">
    <w:name w:val="annotation text"/>
    <w:basedOn w:val="Normal"/>
    <w:link w:val="CommentTextChar"/>
    <w:uiPriority w:val="99"/>
    <w:unhideWhenUsed/>
    <w:rsid w:val="009448DB"/>
    <w:pPr>
      <w:spacing w:line="240" w:lineRule="auto"/>
    </w:pPr>
    <w:rPr>
      <w:sz w:val="20"/>
      <w:szCs w:val="20"/>
    </w:rPr>
  </w:style>
  <w:style w:type="character" w:customStyle="1" w:styleId="CommentTextChar">
    <w:name w:val="Comment Text Char"/>
    <w:basedOn w:val="DefaultParagraphFont"/>
    <w:link w:val="CommentText"/>
    <w:uiPriority w:val="99"/>
    <w:rsid w:val="009448D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448DB"/>
    <w:rPr>
      <w:b/>
      <w:bCs/>
    </w:rPr>
  </w:style>
  <w:style w:type="character" w:customStyle="1" w:styleId="CommentSubjectChar">
    <w:name w:val="Comment Subject Char"/>
    <w:basedOn w:val="CommentTextChar"/>
    <w:link w:val="CommentSubject"/>
    <w:uiPriority w:val="99"/>
    <w:semiHidden/>
    <w:rsid w:val="009448D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D750D-86A4-4481-A376-0D7096D0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2729</TotalTime>
  <Pages>52</Pages>
  <Words>6618</Words>
  <Characters>36400</Characters>
  <Application>Microsoft Office Word</Application>
  <DocSecurity>0</DocSecurity>
  <Lines>303</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Zúñiga Amador</dc:creator>
  <cp:keywords/>
  <dc:description/>
  <cp:lastModifiedBy>Bot CCM</cp:lastModifiedBy>
  <cp:revision>1</cp:revision>
  <dcterms:created xsi:type="dcterms:W3CDTF">2024-06-13T15:37:00Z</dcterms:created>
  <dcterms:modified xsi:type="dcterms:W3CDTF">2024-06-27T04:47:00Z</dcterms:modified>
</cp:coreProperties>
</file>